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D4E30" w14:textId="0F19EB3C" w:rsidR="00D33BCA" w:rsidRPr="00423841" w:rsidRDefault="00D33BCA" w:rsidP="00A353AE">
      <w:pPr>
        <w:pStyle w:val="Heading1"/>
        <w:jc w:val="both"/>
        <w:rPr>
          <w:rFonts w:cs="Arial"/>
          <w:lang w:val="en-US"/>
        </w:rPr>
      </w:pPr>
      <w:r w:rsidRPr="00423841">
        <w:rPr>
          <w:rFonts w:eastAsia="Calibri" w:cs="Arial"/>
          <w:lang w:val="en-US"/>
        </w:rPr>
        <w:t>Introduction</w:t>
      </w:r>
      <w:r w:rsidR="003A29AB">
        <w:rPr>
          <w:rFonts w:eastAsia="Calibri" w:cs="Arial"/>
          <w:lang w:val="en-US"/>
        </w:rPr>
        <w:t xml:space="preserve"> </w:t>
      </w:r>
      <w:r w:rsidR="005B6EF4" w:rsidRPr="00071269">
        <w:rPr>
          <w:rFonts w:cs="Arial"/>
          <w:color w:val="000000" w:themeColor="text1"/>
          <w:lang w:val="en-US"/>
        </w:rPr>
        <w:fldChar w:fldCharType="begin"/>
      </w:r>
      <w:r w:rsidR="005B6EF4" w:rsidRPr="00071269">
        <w:rPr>
          <w:rFonts w:cs="Arial"/>
          <w:color w:val="000000" w:themeColor="text1"/>
          <w:lang w:val="en-US"/>
        </w:rPr>
        <w:instrText xml:space="preserve"> ASK surveyname "Survey Name and Year" \* MERGEFORMAT </w:instrText>
      </w:r>
      <w:r w:rsidR="005B6EF4" w:rsidRPr="00071269">
        <w:rPr>
          <w:rFonts w:cs="Arial"/>
          <w:color w:val="000000" w:themeColor="text1"/>
          <w:lang w:val="en-US"/>
        </w:rPr>
        <w:fldChar w:fldCharType="separate"/>
      </w:r>
      <w:bookmarkStart w:id="0" w:name="surveyname"/>
      <w:r w:rsidR="00A341E6">
        <w:rPr>
          <w:rFonts w:cs="Arial"/>
          <w:color w:val="000000" w:themeColor="text1"/>
          <w:lang w:val="en-US"/>
        </w:rPr>
        <w:t>NaPiRE 2018</w:t>
      </w:r>
      <w:bookmarkEnd w:id="0"/>
      <w:r w:rsidR="005B6EF4" w:rsidRPr="00071269">
        <w:rPr>
          <w:rFonts w:cs="Arial"/>
          <w:color w:val="000000" w:themeColor="text1"/>
          <w:lang w:val="en-US"/>
        </w:rPr>
        <w:fldChar w:fldCharType="end"/>
      </w:r>
    </w:p>
    <w:p w14:paraId="2F4E07E6" w14:textId="60C4E385" w:rsidR="001A76B5" w:rsidRPr="001021A7" w:rsidRDefault="00D33BCA" w:rsidP="00A353AE">
      <w:p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Generally</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there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are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two</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types</w:t>
      </w:r>
      <w:r w:rsidR="002D20A5">
        <w:rPr>
          <w:rFonts w:asciiTheme="majorHAnsi" w:eastAsia="Calibri" w:hAnsiTheme="majorHAnsi" w:cs="Arial"/>
          <w:color w:val="000000" w:themeColor="text1"/>
          <w:sz w:val="22"/>
          <w:szCs w:val="22"/>
          <w:lang w:val="en-US"/>
        </w:rPr>
        <w:t xml:space="preserve"> 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questions</w:t>
      </w:r>
      <w:r w:rsidRPr="001021A7">
        <w:rPr>
          <w:rFonts w:asciiTheme="majorHAnsi" w:hAnsiTheme="majorHAnsi" w:cs="Arial"/>
          <w:color w:val="000000" w:themeColor="text1"/>
          <w:sz w:val="22"/>
          <w:szCs w:val="22"/>
          <w:lang w:val="en-US"/>
        </w:rPr>
        <w:t xml:space="preserve"> </w:t>
      </w:r>
      <w:r w:rsidR="002D20A5">
        <w:rPr>
          <w:rFonts w:asciiTheme="majorHAnsi" w:eastAsia="Calibri" w:hAnsiTheme="majorHAnsi" w:cs="Arial"/>
          <w:color w:val="000000" w:themeColor="text1"/>
          <w:sz w:val="22"/>
          <w:szCs w:val="22"/>
          <w:lang w:val="en-US"/>
        </w:rPr>
        <w:t>allowing</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answers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free</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text</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questions</w:t>
      </w:r>
      <w:r w:rsidRPr="001021A7">
        <w:rPr>
          <w:rFonts w:asciiTheme="majorHAnsi" w:hAnsiTheme="majorHAnsi" w:cs="Arial"/>
          <w:color w:val="000000" w:themeColor="text1"/>
          <w:sz w:val="22"/>
          <w:szCs w:val="22"/>
          <w:lang w:val="en-US"/>
        </w:rPr>
        <w:t>)</w:t>
      </w:r>
      <w:r w:rsidR="00E4694D" w:rsidRPr="001021A7">
        <w:rPr>
          <w:rFonts w:asciiTheme="majorHAnsi" w:hAnsiTheme="majorHAnsi" w:cs="Arial"/>
          <w:color w:val="000000" w:themeColor="text1"/>
          <w:sz w:val="22"/>
          <w:szCs w:val="22"/>
          <w:lang w:val="en-US"/>
        </w:rPr>
        <w:t>:</w:t>
      </w:r>
    </w:p>
    <w:p w14:paraId="3D7DA952" w14:textId="0A84A8EB" w:rsidR="00E4694D" w:rsidRPr="001021A7" w:rsidRDefault="002D20A5"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q</w:t>
      </w:r>
      <w:r w:rsidR="00D33BCA" w:rsidRPr="001021A7">
        <w:rPr>
          <w:rFonts w:asciiTheme="majorHAnsi" w:eastAsia="Calibri" w:hAnsiTheme="majorHAnsi" w:cs="Arial"/>
          <w:color w:val="000000" w:themeColor="text1"/>
          <w:sz w:val="22"/>
          <w:szCs w:val="22"/>
          <w:lang w:val="en-US"/>
        </w:rPr>
        <w:t>uestions</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expecting</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short</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free</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text</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answers</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short</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free</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text</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questions</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asking</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for</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specific</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information</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item</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and</w:t>
      </w:r>
    </w:p>
    <w:p w14:paraId="00D27AB6" w14:textId="21B8098F" w:rsidR="00E4694D" w:rsidRPr="001021A7" w:rsidRDefault="002D20A5"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q</w:t>
      </w:r>
      <w:r w:rsidR="00D33BCA" w:rsidRPr="001021A7">
        <w:rPr>
          <w:rFonts w:asciiTheme="majorHAnsi" w:eastAsia="Calibri" w:hAnsiTheme="majorHAnsi" w:cs="Arial"/>
          <w:color w:val="000000" w:themeColor="text1"/>
          <w:sz w:val="22"/>
          <w:szCs w:val="22"/>
          <w:lang w:val="en-US"/>
        </w:rPr>
        <w:t>uestions</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expecting</w:t>
      </w:r>
      <w:r w:rsidR="00D33BCA"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long</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free</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text</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answers</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long</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free</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text</w:t>
      </w:r>
      <w:r w:rsidR="00D33BCA" w:rsidRPr="001021A7">
        <w:rPr>
          <w:rFonts w:asciiTheme="majorHAnsi" w:hAnsiTheme="majorHAnsi" w:cs="Arial"/>
          <w:b/>
          <w:color w:val="000000" w:themeColor="text1"/>
          <w:sz w:val="22"/>
          <w:szCs w:val="22"/>
          <w:lang w:val="en-US"/>
        </w:rPr>
        <w:t xml:space="preserve"> </w:t>
      </w:r>
      <w:r w:rsidR="00D33BCA" w:rsidRPr="001021A7">
        <w:rPr>
          <w:rFonts w:asciiTheme="majorHAnsi" w:eastAsia="Calibri" w:hAnsiTheme="majorHAnsi" w:cs="Arial"/>
          <w:b/>
          <w:color w:val="000000" w:themeColor="text1"/>
          <w:sz w:val="22"/>
          <w:szCs w:val="22"/>
          <w:lang w:val="en-US"/>
        </w:rPr>
        <w:t>questions</w:t>
      </w:r>
      <w:r w:rsidR="00D33BCA"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asking</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for</w:t>
      </w:r>
      <w:r w:rsidR="00E4694D" w:rsidRPr="001021A7">
        <w:rPr>
          <w:rFonts w:asciiTheme="majorHAnsi" w:hAnsiTheme="majorHAnsi" w:cs="Arial"/>
          <w:color w:val="000000" w:themeColor="text1"/>
          <w:sz w:val="22"/>
          <w:szCs w:val="22"/>
          <w:lang w:val="en-US"/>
        </w:rPr>
        <w:t xml:space="preserve"> </w:t>
      </w:r>
      <w:r w:rsidR="00D33BCA" w:rsidRPr="001021A7">
        <w:rPr>
          <w:rFonts w:asciiTheme="majorHAnsi" w:eastAsia="Calibri" w:hAnsiTheme="majorHAnsi" w:cs="Arial"/>
          <w:color w:val="000000" w:themeColor="text1"/>
          <w:sz w:val="22"/>
          <w:szCs w:val="22"/>
          <w:lang w:val="en-US"/>
        </w:rPr>
        <w:t>reasoning</w:t>
      </w:r>
      <w:r w:rsidR="00E4694D" w:rsidRPr="001021A7">
        <w:rPr>
          <w:rFonts w:asciiTheme="majorHAnsi" w:hAnsiTheme="majorHAnsi" w:cs="Arial"/>
          <w:color w:val="000000" w:themeColor="text1"/>
          <w:sz w:val="22"/>
          <w:szCs w:val="22"/>
          <w:lang w:val="en-US"/>
        </w:rPr>
        <w:t>/</w:t>
      </w:r>
      <w:r w:rsidR="00E4694D" w:rsidRPr="001021A7">
        <w:rPr>
          <w:rFonts w:asciiTheme="majorHAnsi" w:eastAsia="Calibri" w:hAnsiTheme="majorHAnsi" w:cs="Arial"/>
          <w:color w:val="000000" w:themeColor="text1"/>
          <w:sz w:val="22"/>
          <w:szCs w:val="22"/>
          <w:lang w:val="en-US"/>
        </w:rPr>
        <w:t>elaboration</w:t>
      </w:r>
      <w:r w:rsidR="00E4694D" w:rsidRPr="001021A7">
        <w:rPr>
          <w:rFonts w:asciiTheme="majorHAnsi" w:hAnsiTheme="majorHAnsi" w:cs="Arial"/>
          <w:color w:val="000000" w:themeColor="text1"/>
          <w:sz w:val="22"/>
          <w:szCs w:val="22"/>
          <w:lang w:val="en-US"/>
        </w:rPr>
        <w:t>).</w:t>
      </w:r>
    </w:p>
    <w:p w14:paraId="75C3E171" w14:textId="0C2B45BB" w:rsidR="00423841" w:rsidRPr="00294F5F" w:rsidRDefault="00D33BCA" w:rsidP="002D20A5">
      <w:p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The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coding</w:t>
      </w:r>
      <w:r w:rsidRPr="001021A7">
        <w:rPr>
          <w:rFonts w:asciiTheme="majorHAnsi" w:hAnsiTheme="majorHAnsi" w:cs="Arial"/>
          <w:b/>
          <w:color w:val="000000" w:themeColor="text1"/>
          <w:sz w:val="22"/>
          <w:szCs w:val="22"/>
          <w:lang w:val="en-US"/>
        </w:rPr>
        <w:t xml:space="preserve"> </w:t>
      </w:r>
      <w:r w:rsidR="002D20A5">
        <w:rPr>
          <w:rFonts w:asciiTheme="majorHAnsi" w:eastAsia="Calibri" w:hAnsiTheme="majorHAnsi" w:cs="Arial"/>
          <w:b/>
          <w:color w:val="000000" w:themeColor="text1"/>
          <w:sz w:val="22"/>
          <w:szCs w:val="22"/>
          <w:lang w:val="en-US"/>
        </w:rPr>
        <w:t>procedures</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to</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be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followed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depend</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on</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the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type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question</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concerned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and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they</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are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detailed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below</w:t>
      </w:r>
      <w:r w:rsidR="001F42CA">
        <w:rPr>
          <w:rFonts w:asciiTheme="majorHAnsi" w:hAnsiTheme="majorHAnsi" w:cs="Arial"/>
          <w:color w:val="000000" w:themeColor="text1"/>
          <w:sz w:val="22"/>
          <w:szCs w:val="22"/>
          <w:lang w:val="en-US"/>
        </w:rPr>
        <w:t xml:space="preserve">. </w:t>
      </w:r>
      <w:r w:rsidR="001F42CA" w:rsidRPr="00892155">
        <w:rPr>
          <w:rFonts w:asciiTheme="majorHAnsi" w:hAnsiTheme="majorHAnsi" w:cs="Arial"/>
          <w:b/>
          <w:color w:val="000000" w:themeColor="text1"/>
          <w:sz w:val="22"/>
          <w:szCs w:val="22"/>
          <w:lang w:val="en-US"/>
        </w:rPr>
        <w:t>E</w:t>
      </w:r>
      <w:r w:rsidR="004903B0" w:rsidRPr="00892155">
        <w:rPr>
          <w:rFonts w:asciiTheme="majorHAnsi" w:hAnsiTheme="majorHAnsi" w:cs="Arial"/>
          <w:b/>
          <w:color w:val="000000" w:themeColor="text1"/>
          <w:sz w:val="22"/>
          <w:szCs w:val="22"/>
          <w:lang w:val="en-US"/>
        </w:rPr>
        <w:t>xamples</w:t>
      </w:r>
      <w:r w:rsidR="004903B0">
        <w:rPr>
          <w:rFonts w:asciiTheme="majorHAnsi" w:hAnsiTheme="majorHAnsi" w:cs="Arial"/>
          <w:color w:val="000000" w:themeColor="text1"/>
          <w:sz w:val="22"/>
          <w:szCs w:val="22"/>
          <w:lang w:val="en-US"/>
        </w:rPr>
        <w:t xml:space="preserve"> can be found </w:t>
      </w:r>
      <w:r w:rsidR="00892155">
        <w:rPr>
          <w:rFonts w:asciiTheme="majorHAnsi" w:hAnsiTheme="majorHAnsi" w:cs="Arial"/>
          <w:color w:val="000000" w:themeColor="text1"/>
          <w:sz w:val="22"/>
          <w:szCs w:val="22"/>
          <w:lang w:val="en-US"/>
        </w:rPr>
        <w:t>on page 3</w:t>
      </w:r>
      <w:r w:rsidR="001F42CA">
        <w:rPr>
          <w:rFonts w:asciiTheme="majorHAnsi" w:hAnsiTheme="majorHAnsi" w:cs="Arial"/>
          <w:color w:val="000000" w:themeColor="text1"/>
          <w:sz w:val="22"/>
          <w:szCs w:val="22"/>
          <w:lang w:val="en-US"/>
        </w:rPr>
        <w:t xml:space="preserve">, </w:t>
      </w:r>
      <w:r w:rsidR="00892155">
        <w:rPr>
          <w:rFonts w:asciiTheme="majorHAnsi" w:hAnsiTheme="majorHAnsi" w:cs="Arial"/>
          <w:color w:val="000000" w:themeColor="text1"/>
          <w:sz w:val="22"/>
          <w:szCs w:val="22"/>
          <w:lang w:val="en-US"/>
        </w:rPr>
        <w:t xml:space="preserve">the </w:t>
      </w:r>
      <w:r w:rsidR="00892155">
        <w:rPr>
          <w:rFonts w:asciiTheme="majorHAnsi" w:hAnsiTheme="majorHAnsi" w:cs="Arial"/>
          <w:b/>
          <w:color w:val="000000" w:themeColor="text1"/>
          <w:sz w:val="22"/>
          <w:szCs w:val="22"/>
          <w:lang w:val="en-US"/>
        </w:rPr>
        <w:t>variable assignments and processing</w:t>
      </w:r>
      <w:r w:rsidR="00892155" w:rsidRPr="00892155">
        <w:rPr>
          <w:rFonts w:asciiTheme="majorHAnsi" w:hAnsiTheme="majorHAnsi" w:cs="Arial"/>
          <w:b/>
          <w:color w:val="000000" w:themeColor="text1"/>
          <w:sz w:val="22"/>
          <w:szCs w:val="22"/>
          <w:lang w:val="en-US"/>
        </w:rPr>
        <w:t xml:space="preserve"> modes</w:t>
      </w:r>
      <w:r w:rsidR="00892155">
        <w:rPr>
          <w:rFonts w:asciiTheme="majorHAnsi" w:hAnsiTheme="majorHAnsi" w:cs="Arial"/>
          <w:color w:val="000000" w:themeColor="text1"/>
          <w:sz w:val="22"/>
          <w:szCs w:val="22"/>
          <w:lang w:val="en-US"/>
        </w:rPr>
        <w:t xml:space="preserve"> are specified on page 4 and page 5 (using your initials). F</w:t>
      </w:r>
      <w:r w:rsidR="001F42CA">
        <w:rPr>
          <w:rFonts w:asciiTheme="majorHAnsi" w:hAnsiTheme="majorHAnsi" w:cs="Arial"/>
          <w:color w:val="000000" w:themeColor="text1"/>
          <w:sz w:val="22"/>
          <w:szCs w:val="22"/>
          <w:lang w:val="en-US"/>
        </w:rPr>
        <w:t xml:space="preserve">urther information is provided in the HTML files contained in the </w:t>
      </w:r>
      <w:r w:rsidR="001F42CA">
        <w:rPr>
          <w:rFonts w:asciiTheme="majorHAnsi" w:hAnsiTheme="majorHAnsi" w:cs="Arial"/>
          <w:b/>
          <w:color w:val="000000" w:themeColor="text1"/>
          <w:sz w:val="22"/>
          <w:szCs w:val="22"/>
          <w:lang w:val="en-US"/>
        </w:rPr>
        <w:t>supplement</w:t>
      </w:r>
      <w:r w:rsidR="001F42CA">
        <w:rPr>
          <w:rFonts w:asciiTheme="majorHAnsi" w:hAnsiTheme="majorHAnsi" w:cs="Arial"/>
          <w:color w:val="000000" w:themeColor="text1"/>
          <w:sz w:val="22"/>
          <w:szCs w:val="22"/>
          <w:lang w:val="en-US"/>
        </w:rPr>
        <w:t xml:space="preserve"> folder</w:t>
      </w:r>
      <w:r w:rsidR="004903B0">
        <w:rPr>
          <w:rFonts w:asciiTheme="majorHAnsi" w:hAnsiTheme="majorHAnsi" w:cs="Arial"/>
          <w:color w:val="000000" w:themeColor="text1"/>
          <w:sz w:val="22"/>
          <w:szCs w:val="22"/>
          <w:lang w:val="en-US"/>
        </w:rPr>
        <w:t>.</w:t>
      </w:r>
      <w:r w:rsidR="003F6D7B" w:rsidRPr="001021A7">
        <w:rPr>
          <w:rFonts w:asciiTheme="majorHAnsi" w:hAnsiTheme="majorHAnsi" w:cs="Arial"/>
          <w:color w:val="000000" w:themeColor="text1"/>
          <w:sz w:val="22"/>
          <w:szCs w:val="22"/>
          <w:lang w:val="en-US"/>
        </w:rPr>
        <w:t xml:space="preserve"> </w:t>
      </w:r>
      <w:r w:rsidR="003754B9" w:rsidRPr="001021A7">
        <w:rPr>
          <w:rFonts w:asciiTheme="majorHAnsi" w:eastAsia="Calibri" w:hAnsiTheme="majorHAnsi" w:cs="Arial"/>
          <w:color w:val="000000" w:themeColor="text1"/>
          <w:sz w:val="22"/>
          <w:szCs w:val="22"/>
          <w:lang w:val="en-US"/>
        </w:rPr>
        <w:t>Please</w:t>
      </w:r>
      <w:r w:rsidR="003754B9" w:rsidRPr="001021A7">
        <w:rPr>
          <w:rFonts w:asciiTheme="majorHAnsi" w:hAnsiTheme="majorHAnsi" w:cs="Arial"/>
          <w:color w:val="000000" w:themeColor="text1"/>
          <w:sz w:val="22"/>
          <w:szCs w:val="22"/>
          <w:lang w:val="en-US"/>
        </w:rPr>
        <w:t xml:space="preserve"> </w:t>
      </w:r>
      <w:r w:rsidR="003754B9" w:rsidRPr="001021A7">
        <w:rPr>
          <w:rFonts w:asciiTheme="majorHAnsi" w:eastAsia="Calibri" w:hAnsiTheme="majorHAnsi" w:cs="Arial"/>
          <w:color w:val="000000" w:themeColor="text1"/>
          <w:sz w:val="22"/>
          <w:szCs w:val="22"/>
          <w:lang w:val="en-US"/>
        </w:rPr>
        <w:t>direct</w:t>
      </w:r>
      <w:r w:rsidR="003754B9" w:rsidRPr="001021A7">
        <w:rPr>
          <w:rFonts w:asciiTheme="majorHAnsi" w:hAnsiTheme="majorHAnsi" w:cs="Arial"/>
          <w:color w:val="000000" w:themeColor="text1"/>
          <w:sz w:val="22"/>
          <w:szCs w:val="22"/>
          <w:lang w:val="en-US"/>
        </w:rPr>
        <w:t xml:space="preserve"> </w:t>
      </w:r>
      <w:r w:rsidR="001F42CA">
        <w:rPr>
          <w:rFonts w:asciiTheme="majorHAnsi" w:eastAsia="Calibri" w:hAnsiTheme="majorHAnsi" w:cs="Arial"/>
          <w:color w:val="000000" w:themeColor="text1"/>
          <w:sz w:val="22"/>
          <w:szCs w:val="22"/>
          <w:lang w:val="en-US"/>
        </w:rPr>
        <w:t>any</w:t>
      </w:r>
      <w:r w:rsidR="003754B9" w:rsidRPr="001021A7">
        <w:rPr>
          <w:rFonts w:asciiTheme="majorHAnsi" w:hAnsiTheme="majorHAnsi" w:cs="Arial"/>
          <w:color w:val="000000" w:themeColor="text1"/>
          <w:sz w:val="22"/>
          <w:szCs w:val="22"/>
          <w:lang w:val="en-US"/>
        </w:rPr>
        <w:t xml:space="preserve"> </w:t>
      </w:r>
      <w:r w:rsidR="003754B9" w:rsidRPr="00506863">
        <w:rPr>
          <w:rFonts w:asciiTheme="majorHAnsi" w:eastAsia="Calibri" w:hAnsiTheme="majorHAnsi" w:cs="Arial"/>
          <w:b/>
          <w:color w:val="000000" w:themeColor="text1"/>
          <w:sz w:val="22"/>
          <w:szCs w:val="22"/>
          <w:lang w:val="en-US"/>
        </w:rPr>
        <w:t>questions</w:t>
      </w:r>
      <w:r w:rsidR="003754B9" w:rsidRPr="00506863">
        <w:rPr>
          <w:rFonts w:asciiTheme="majorHAnsi" w:hAnsiTheme="majorHAnsi" w:cs="Arial"/>
          <w:b/>
          <w:color w:val="000000" w:themeColor="text1"/>
          <w:sz w:val="22"/>
          <w:szCs w:val="22"/>
          <w:lang w:val="en-US"/>
        </w:rPr>
        <w:t xml:space="preserve"> </w:t>
      </w:r>
      <w:r w:rsidR="003754B9" w:rsidRPr="00506863">
        <w:rPr>
          <w:rFonts w:asciiTheme="majorHAnsi" w:eastAsia="Calibri" w:hAnsiTheme="majorHAnsi" w:cs="Arial"/>
          <w:b/>
          <w:color w:val="000000" w:themeColor="text1"/>
          <w:sz w:val="22"/>
          <w:szCs w:val="22"/>
          <w:lang w:val="en-US"/>
        </w:rPr>
        <w:t>and</w:t>
      </w:r>
      <w:r w:rsidR="003754B9" w:rsidRPr="00506863">
        <w:rPr>
          <w:rFonts w:asciiTheme="majorHAnsi" w:hAnsiTheme="majorHAnsi" w:cs="Arial"/>
          <w:b/>
          <w:color w:val="000000" w:themeColor="text1"/>
          <w:sz w:val="22"/>
          <w:szCs w:val="22"/>
          <w:lang w:val="en-US"/>
        </w:rPr>
        <w:t xml:space="preserve"> </w:t>
      </w:r>
      <w:r w:rsidR="003754B9" w:rsidRPr="00506863">
        <w:rPr>
          <w:rFonts w:asciiTheme="majorHAnsi" w:eastAsia="Calibri" w:hAnsiTheme="majorHAnsi" w:cs="Arial"/>
          <w:b/>
          <w:color w:val="000000" w:themeColor="text1"/>
          <w:sz w:val="22"/>
          <w:szCs w:val="22"/>
          <w:lang w:val="en-US"/>
        </w:rPr>
        <w:t>comments</w:t>
      </w:r>
      <w:r w:rsidR="003754B9" w:rsidRPr="001021A7">
        <w:rPr>
          <w:rFonts w:asciiTheme="majorHAnsi" w:hAnsiTheme="majorHAnsi" w:cs="Arial"/>
          <w:color w:val="000000" w:themeColor="text1"/>
          <w:sz w:val="22"/>
          <w:szCs w:val="22"/>
          <w:lang w:val="en-US"/>
        </w:rPr>
        <w:t xml:space="preserve"> </w:t>
      </w:r>
      <w:r w:rsidR="003754B9" w:rsidRPr="001021A7">
        <w:rPr>
          <w:rFonts w:asciiTheme="majorHAnsi" w:eastAsia="Calibri" w:hAnsiTheme="majorHAnsi" w:cs="Arial"/>
          <w:color w:val="000000" w:themeColor="text1"/>
          <w:sz w:val="22"/>
          <w:szCs w:val="22"/>
          <w:lang w:val="en-US"/>
        </w:rPr>
        <w:t>to</w:t>
      </w:r>
      <w:r w:rsidR="003754B9" w:rsidRPr="001021A7">
        <w:rPr>
          <w:rFonts w:asciiTheme="majorHAnsi" w:hAnsiTheme="majorHAnsi" w:cs="Arial"/>
          <w:color w:val="000000" w:themeColor="text1"/>
          <w:sz w:val="22"/>
          <w:szCs w:val="22"/>
          <w:lang w:val="en-US"/>
        </w:rPr>
        <w:t xml:space="preserve">: </w:t>
      </w:r>
      <w:r w:rsidR="00E668AC" w:rsidRPr="001021A7">
        <w:rPr>
          <w:rFonts w:asciiTheme="majorHAnsi" w:hAnsiTheme="majorHAnsi" w:cs="Arial"/>
          <w:color w:val="000000" w:themeColor="text1"/>
          <w:sz w:val="22"/>
          <w:szCs w:val="22"/>
          <w:lang w:val="en-US"/>
        </w:rPr>
        <w:fldChar w:fldCharType="begin"/>
      </w:r>
      <w:r w:rsidR="00E668AC" w:rsidRPr="001021A7">
        <w:rPr>
          <w:rFonts w:asciiTheme="majorHAnsi" w:hAnsiTheme="majorHAnsi" w:cs="Arial"/>
          <w:color w:val="000000" w:themeColor="text1"/>
          <w:sz w:val="22"/>
          <w:szCs w:val="22"/>
          <w:lang w:val="en-US"/>
        </w:rPr>
        <w:instrText xml:space="preserve"> </w:instrText>
      </w:r>
      <w:r w:rsidR="00986BC7" w:rsidRPr="001021A7">
        <w:rPr>
          <w:rFonts w:asciiTheme="majorHAnsi" w:eastAsia="Calibri" w:hAnsiTheme="majorHAnsi" w:cs="Arial"/>
          <w:color w:val="000000" w:themeColor="text1"/>
          <w:sz w:val="22"/>
          <w:szCs w:val="22"/>
          <w:lang w:val="en-US"/>
        </w:rPr>
        <w:instrText>ASK</w:instrText>
      </w:r>
      <w:r w:rsidR="00E668AC" w:rsidRPr="001021A7">
        <w:rPr>
          <w:rFonts w:asciiTheme="majorHAnsi" w:hAnsiTheme="majorHAnsi" w:cs="Arial"/>
          <w:color w:val="000000" w:themeColor="text1"/>
          <w:sz w:val="22"/>
          <w:szCs w:val="22"/>
          <w:lang w:val="en-US"/>
        </w:rPr>
        <w:instrText xml:space="preserve"> </w:instrText>
      </w:r>
      <w:r w:rsidR="003A29AB">
        <w:rPr>
          <w:rFonts w:asciiTheme="majorHAnsi" w:hAnsiTheme="majorHAnsi" w:cs="Arial"/>
          <w:color w:val="000000" w:themeColor="text1"/>
          <w:sz w:val="22"/>
          <w:szCs w:val="22"/>
          <w:lang w:val="en-US"/>
        </w:rPr>
        <w:instrText>contactinformation "Contact Information"</w:instrText>
      </w:r>
      <w:r w:rsidR="00E668AC" w:rsidRPr="001021A7">
        <w:rPr>
          <w:rFonts w:asciiTheme="majorHAnsi" w:hAnsiTheme="majorHAnsi" w:cs="Arial"/>
          <w:color w:val="000000" w:themeColor="text1"/>
          <w:sz w:val="22"/>
          <w:szCs w:val="22"/>
          <w:lang w:val="en-US"/>
        </w:rPr>
        <w:instrText xml:space="preserve"> \* </w:instrText>
      </w:r>
      <w:r w:rsidR="00E668AC" w:rsidRPr="001021A7">
        <w:rPr>
          <w:rFonts w:asciiTheme="majorHAnsi" w:eastAsia="Calibri" w:hAnsiTheme="majorHAnsi" w:cs="Arial"/>
          <w:color w:val="000000" w:themeColor="text1"/>
          <w:sz w:val="22"/>
          <w:szCs w:val="22"/>
          <w:lang w:val="en-US"/>
        </w:rPr>
        <w:instrText>MERGEFORMAT</w:instrText>
      </w:r>
      <w:r w:rsidR="00E668AC" w:rsidRPr="001021A7">
        <w:rPr>
          <w:rFonts w:asciiTheme="majorHAnsi" w:hAnsiTheme="majorHAnsi" w:cs="Arial"/>
          <w:color w:val="000000" w:themeColor="text1"/>
          <w:sz w:val="22"/>
          <w:szCs w:val="22"/>
          <w:lang w:val="en-US"/>
        </w:rPr>
        <w:instrText xml:space="preserve"> </w:instrText>
      </w:r>
      <w:r w:rsidR="00E668AC" w:rsidRPr="001021A7">
        <w:rPr>
          <w:rFonts w:asciiTheme="majorHAnsi" w:hAnsiTheme="majorHAnsi" w:cs="Arial"/>
          <w:color w:val="000000" w:themeColor="text1"/>
          <w:sz w:val="22"/>
          <w:szCs w:val="22"/>
          <w:lang w:val="en-US"/>
        </w:rPr>
        <w:fldChar w:fldCharType="separate"/>
      </w:r>
      <w:bookmarkStart w:id="1" w:name="contactinformation"/>
      <w:r w:rsidR="003A29AB">
        <w:rPr>
          <w:rFonts w:asciiTheme="majorHAnsi" w:eastAsia="Calibri" w:hAnsiTheme="majorHAnsi" w:cs="Arial"/>
          <w:color w:val="000000" w:themeColor="text1"/>
          <w:sz w:val="22"/>
          <w:szCs w:val="22"/>
          <w:lang w:val="en-US"/>
        </w:rPr>
        <w:t>Corinna Coupette (corinna.coupette@campus.lmu.de)</w:t>
      </w:r>
      <w:r w:rsidR="003A29AB">
        <w:rPr>
          <w:rFonts w:asciiTheme="majorHAnsi" w:eastAsia="Calibri" w:hAnsiTheme="majorHAnsi" w:cs="Arial"/>
          <w:color w:val="000000" w:themeColor="text1"/>
          <w:sz w:val="22"/>
          <w:szCs w:val="22"/>
          <w:lang w:val="en-US"/>
        </w:rPr>
        <w:br/>
        <w:t>Daniel Mendez (daniel.mendez@tum.de)</w:t>
      </w:r>
      <w:bookmarkEnd w:id="1"/>
      <w:r w:rsidR="00E668AC" w:rsidRPr="001021A7">
        <w:rPr>
          <w:rFonts w:asciiTheme="majorHAnsi" w:hAnsiTheme="majorHAnsi" w:cs="Arial"/>
          <w:color w:val="000000" w:themeColor="text1"/>
          <w:sz w:val="22"/>
          <w:szCs w:val="22"/>
          <w:lang w:val="en-US"/>
        </w:rPr>
        <w:fldChar w:fldCharType="end"/>
      </w:r>
      <w:r w:rsidR="00E668AC" w:rsidRPr="001021A7">
        <w:rPr>
          <w:rFonts w:asciiTheme="majorHAnsi" w:hAnsiTheme="majorHAnsi" w:cs="Arial"/>
          <w:color w:val="000000" w:themeColor="text1"/>
          <w:sz w:val="22"/>
          <w:szCs w:val="22"/>
        </w:rPr>
        <w:fldChar w:fldCharType="begin"/>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ASK</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contactinformation</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Contact</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eastAsia="Calibri" w:hAnsiTheme="majorHAnsi" w:cs="Arial"/>
          <w:color w:val="000000" w:themeColor="text1"/>
          <w:sz w:val="22"/>
          <w:szCs w:val="22"/>
        </w:rPr>
        <w:instrText>Information</w:instrText>
      </w:r>
      <w:r w:rsidR="00E668AC" w:rsidRPr="001021A7">
        <w:rPr>
          <w:rFonts w:asciiTheme="majorHAnsi" w:hAnsiTheme="majorHAnsi" w:cs="Arial"/>
          <w:color w:val="000000" w:themeColor="text1"/>
          <w:sz w:val="22"/>
          <w:szCs w:val="22"/>
        </w:rPr>
        <w:instrText xml:space="preserve">" \* </w:instrText>
      </w:r>
      <w:r w:rsidR="00E668AC" w:rsidRPr="001021A7">
        <w:rPr>
          <w:rFonts w:asciiTheme="majorHAnsi" w:eastAsia="Calibri" w:hAnsiTheme="majorHAnsi" w:cs="Arial"/>
          <w:color w:val="000000" w:themeColor="text1"/>
          <w:sz w:val="22"/>
          <w:szCs w:val="22"/>
        </w:rPr>
        <w:instrText>MERGEFORMAT</w:instrText>
      </w:r>
      <w:r w:rsidR="00E668AC" w:rsidRPr="001021A7">
        <w:rPr>
          <w:rFonts w:asciiTheme="majorHAnsi" w:hAnsiTheme="majorHAnsi" w:cs="Arial"/>
          <w:color w:val="000000" w:themeColor="text1"/>
          <w:sz w:val="22"/>
          <w:szCs w:val="22"/>
        </w:rPr>
        <w:instrText xml:space="preserve"> </w:instrText>
      </w:r>
      <w:r w:rsidR="00E668AC" w:rsidRPr="001021A7">
        <w:rPr>
          <w:rFonts w:asciiTheme="majorHAnsi" w:hAnsiTheme="majorHAnsi" w:cs="Arial"/>
          <w:color w:val="000000" w:themeColor="text1"/>
          <w:sz w:val="22"/>
          <w:szCs w:val="22"/>
        </w:rPr>
        <w:fldChar w:fldCharType="separate"/>
      </w:r>
      <w:r w:rsidR="00E21EB0" w:rsidRPr="001021A7">
        <w:rPr>
          <w:rFonts w:asciiTheme="majorHAnsi" w:eastAsia="Calibri" w:hAnsiTheme="majorHAnsi" w:cs="Arial"/>
          <w:color w:val="000000" w:themeColor="text1"/>
          <w:sz w:val="22"/>
          <w:szCs w:val="22"/>
        </w:rPr>
        <w:t>Corinna</w:t>
      </w:r>
      <w:r w:rsidR="00E21EB0" w:rsidRPr="001021A7">
        <w:rPr>
          <w:rFonts w:asciiTheme="majorHAnsi" w:hAnsiTheme="majorHAnsi" w:cs="Arial"/>
          <w:color w:val="000000" w:themeColor="text1"/>
          <w:sz w:val="22"/>
          <w:szCs w:val="22"/>
        </w:rPr>
        <w:t xml:space="preserve"> </w:t>
      </w:r>
      <w:r w:rsidR="00E21EB0" w:rsidRPr="001021A7">
        <w:rPr>
          <w:rFonts w:asciiTheme="majorHAnsi" w:eastAsia="Calibri" w:hAnsiTheme="majorHAnsi" w:cs="Arial"/>
          <w:color w:val="000000" w:themeColor="text1"/>
          <w:sz w:val="22"/>
          <w:szCs w:val="22"/>
        </w:rPr>
        <w:t>Coupette</w:t>
      </w:r>
      <w:r w:rsidR="00E21EB0" w:rsidRPr="001021A7">
        <w:rPr>
          <w:rFonts w:asciiTheme="majorHAnsi" w:hAnsiTheme="majorHAnsi" w:cs="Arial"/>
          <w:color w:val="000000" w:themeColor="text1"/>
          <w:sz w:val="22"/>
          <w:szCs w:val="22"/>
        </w:rPr>
        <w:br/>
        <w:t>(</w:t>
      </w:r>
      <w:r w:rsidR="00E21EB0" w:rsidRPr="001021A7">
        <w:rPr>
          <w:rFonts w:asciiTheme="majorHAnsi" w:eastAsia="Calibri" w:hAnsiTheme="majorHAnsi" w:cs="Arial"/>
          <w:color w:val="000000" w:themeColor="text1"/>
          <w:sz w:val="22"/>
          <w:szCs w:val="22"/>
        </w:rPr>
        <w:t>corinna</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coupette@campus</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lmu</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de</w:t>
      </w:r>
      <w:r w:rsidR="00E21EB0" w:rsidRPr="001021A7">
        <w:rPr>
          <w:rFonts w:asciiTheme="majorHAnsi" w:hAnsiTheme="majorHAnsi" w:cs="Arial"/>
          <w:color w:val="000000" w:themeColor="text1"/>
          <w:sz w:val="22"/>
          <w:szCs w:val="22"/>
        </w:rPr>
        <w:t>)</w:t>
      </w:r>
      <w:r w:rsidR="00E21EB0" w:rsidRPr="001021A7">
        <w:rPr>
          <w:rFonts w:asciiTheme="majorHAnsi" w:hAnsiTheme="majorHAnsi" w:cs="Arial"/>
          <w:color w:val="000000" w:themeColor="text1"/>
          <w:sz w:val="22"/>
          <w:szCs w:val="22"/>
        </w:rPr>
        <w:br/>
      </w:r>
      <w:r w:rsidR="00E21EB0" w:rsidRPr="001021A7">
        <w:rPr>
          <w:rFonts w:asciiTheme="majorHAnsi" w:eastAsia="Calibri" w:hAnsiTheme="majorHAnsi" w:cs="Arial"/>
          <w:color w:val="000000" w:themeColor="text1"/>
          <w:sz w:val="22"/>
          <w:szCs w:val="22"/>
        </w:rPr>
        <w:t>Daniel</w:t>
      </w:r>
      <w:r w:rsidR="00E21EB0" w:rsidRPr="001021A7">
        <w:rPr>
          <w:rFonts w:asciiTheme="majorHAnsi" w:hAnsiTheme="majorHAnsi" w:cs="Arial"/>
          <w:color w:val="000000" w:themeColor="text1"/>
          <w:sz w:val="22"/>
          <w:szCs w:val="22"/>
        </w:rPr>
        <w:t xml:space="preserve"> </w:t>
      </w:r>
      <w:r w:rsidR="00E21EB0" w:rsidRPr="001021A7">
        <w:rPr>
          <w:rFonts w:asciiTheme="majorHAnsi" w:eastAsia="Calibri" w:hAnsiTheme="majorHAnsi" w:cs="Arial"/>
          <w:color w:val="000000" w:themeColor="text1"/>
          <w:sz w:val="22"/>
          <w:szCs w:val="22"/>
        </w:rPr>
        <w:t>Mendez</w:t>
      </w:r>
      <w:r w:rsidR="00E21EB0" w:rsidRPr="001021A7">
        <w:rPr>
          <w:rFonts w:asciiTheme="majorHAnsi" w:hAnsiTheme="majorHAnsi" w:cs="Arial"/>
          <w:color w:val="000000" w:themeColor="text1"/>
          <w:sz w:val="22"/>
          <w:szCs w:val="22"/>
        </w:rPr>
        <w:br/>
        <w:t>(</w:t>
      </w:r>
      <w:r w:rsidR="00E21EB0" w:rsidRPr="001021A7">
        <w:rPr>
          <w:rFonts w:asciiTheme="majorHAnsi" w:eastAsia="Calibri" w:hAnsiTheme="majorHAnsi" w:cs="Arial"/>
          <w:color w:val="000000" w:themeColor="text1"/>
          <w:sz w:val="22"/>
          <w:szCs w:val="22"/>
        </w:rPr>
        <w:t>daniel</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mendez@tum</w:t>
      </w:r>
      <w:r w:rsidR="00E21EB0" w:rsidRPr="001021A7">
        <w:rPr>
          <w:rFonts w:asciiTheme="majorHAnsi" w:hAnsiTheme="majorHAnsi" w:cs="Arial"/>
          <w:color w:val="000000" w:themeColor="text1"/>
          <w:sz w:val="22"/>
          <w:szCs w:val="22"/>
        </w:rPr>
        <w:t>.</w:t>
      </w:r>
      <w:r w:rsidR="00E21EB0" w:rsidRPr="001021A7">
        <w:rPr>
          <w:rFonts w:asciiTheme="majorHAnsi" w:eastAsia="Calibri" w:hAnsiTheme="majorHAnsi" w:cs="Arial"/>
          <w:color w:val="000000" w:themeColor="text1"/>
          <w:sz w:val="22"/>
          <w:szCs w:val="22"/>
        </w:rPr>
        <w:t>de</w:t>
      </w:r>
      <w:r w:rsidR="00E21EB0" w:rsidRPr="001021A7">
        <w:rPr>
          <w:rFonts w:asciiTheme="majorHAnsi" w:hAnsiTheme="majorHAnsi" w:cs="Arial"/>
          <w:color w:val="000000" w:themeColor="text1"/>
          <w:sz w:val="22"/>
          <w:szCs w:val="22"/>
        </w:rPr>
        <w:t>)</w:t>
      </w:r>
      <w:r w:rsidR="00E668AC" w:rsidRPr="001021A7">
        <w:rPr>
          <w:rFonts w:asciiTheme="majorHAnsi" w:hAnsiTheme="majorHAnsi" w:cs="Arial"/>
          <w:color w:val="000000" w:themeColor="text1"/>
          <w:sz w:val="22"/>
          <w:szCs w:val="22"/>
        </w:rPr>
        <w:fldChar w:fldCharType="end"/>
      </w:r>
    </w:p>
    <w:p w14:paraId="0A4AC957" w14:textId="780B1E1E" w:rsidR="00986BC7" w:rsidRPr="00C51B3C" w:rsidRDefault="00986BC7" w:rsidP="00986BC7">
      <w:pPr>
        <w:spacing w:line="276" w:lineRule="auto"/>
        <w:rPr>
          <w:rFonts w:asciiTheme="majorHAnsi" w:hAnsiTheme="majorHAnsi" w:cs="Arial"/>
          <w:color w:val="000000" w:themeColor="text1"/>
          <w:sz w:val="20"/>
          <w:szCs w:val="22"/>
          <w:lang w:val="en-US"/>
        </w:rPr>
      </w:pPr>
      <w:r w:rsidRPr="00C51B3C">
        <w:rPr>
          <w:rFonts w:asciiTheme="majorHAnsi" w:hAnsiTheme="majorHAnsi" w:cs="Arial"/>
          <w:color w:val="000000" w:themeColor="text1"/>
          <w:sz w:val="20"/>
          <w:szCs w:val="22"/>
          <w:lang w:val="en-US"/>
        </w:rPr>
        <w:fldChar w:fldCharType="begin"/>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REF</w:instrText>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contactinformation</w:instrText>
      </w:r>
      <w:r w:rsidRPr="00C51B3C">
        <w:rPr>
          <w:rFonts w:asciiTheme="majorHAnsi" w:hAnsiTheme="majorHAnsi" w:cs="Arial"/>
          <w:color w:val="000000" w:themeColor="text1"/>
          <w:sz w:val="20"/>
          <w:szCs w:val="22"/>
          <w:lang w:val="en-US"/>
        </w:rPr>
        <w:instrText xml:space="preserve"> \* </w:instrText>
      </w:r>
      <w:r w:rsidRPr="00C51B3C">
        <w:rPr>
          <w:rFonts w:asciiTheme="majorHAnsi" w:eastAsia="Calibri" w:hAnsiTheme="majorHAnsi" w:cs="Arial"/>
          <w:color w:val="000000" w:themeColor="text1"/>
          <w:sz w:val="20"/>
          <w:szCs w:val="22"/>
          <w:lang w:val="en-US"/>
        </w:rPr>
        <w:instrText>MERGEFORMAT</w:instrText>
      </w:r>
      <w:r w:rsidRPr="00C51B3C">
        <w:rPr>
          <w:rFonts w:asciiTheme="majorHAnsi" w:hAnsiTheme="majorHAnsi" w:cs="Arial"/>
          <w:color w:val="000000" w:themeColor="text1"/>
          <w:sz w:val="20"/>
          <w:szCs w:val="22"/>
          <w:lang w:val="en-US"/>
        </w:rPr>
        <w:instrText xml:space="preserve"> </w:instrText>
      </w:r>
      <w:r w:rsidRPr="00C51B3C">
        <w:rPr>
          <w:rFonts w:asciiTheme="majorHAnsi" w:hAnsiTheme="majorHAnsi" w:cs="Arial"/>
          <w:color w:val="000000" w:themeColor="text1"/>
          <w:sz w:val="20"/>
          <w:szCs w:val="22"/>
          <w:lang w:val="en-US"/>
        </w:rPr>
        <w:fldChar w:fldCharType="separate"/>
      </w:r>
      <w:r w:rsidR="00826558" w:rsidRPr="00C51B3C">
        <w:rPr>
          <w:rFonts w:asciiTheme="majorHAnsi" w:eastAsia="Calibri" w:hAnsiTheme="majorHAnsi" w:cs="Arial"/>
          <w:color w:val="000000" w:themeColor="text1"/>
          <w:sz w:val="20"/>
          <w:szCs w:val="22"/>
        </w:rPr>
        <w:t>Corinna</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Coupette</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corinna</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coupette@campus</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lmu</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de</w:t>
      </w:r>
      <w:r w:rsidR="00826558" w:rsidRPr="00C51B3C">
        <w:rPr>
          <w:rFonts w:asciiTheme="majorHAnsi" w:hAnsiTheme="majorHAnsi" w:cs="Arial"/>
          <w:color w:val="000000" w:themeColor="text1"/>
          <w:sz w:val="20"/>
          <w:szCs w:val="22"/>
        </w:rPr>
        <w:t>)</w:t>
      </w:r>
      <w:r w:rsidR="00826558" w:rsidRPr="00C51B3C">
        <w:rPr>
          <w:rFonts w:asciiTheme="majorHAnsi" w:hAnsiTheme="majorHAnsi" w:cs="Arial"/>
          <w:color w:val="000000" w:themeColor="text1"/>
          <w:sz w:val="20"/>
          <w:szCs w:val="22"/>
        </w:rPr>
        <w:br/>
      </w:r>
      <w:r w:rsidR="00826558" w:rsidRPr="00C51B3C">
        <w:rPr>
          <w:rFonts w:asciiTheme="majorHAnsi" w:eastAsia="Calibri" w:hAnsiTheme="majorHAnsi" w:cs="Arial"/>
          <w:color w:val="000000" w:themeColor="text1"/>
          <w:sz w:val="20"/>
          <w:szCs w:val="22"/>
        </w:rPr>
        <w:t>Daniel</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Mendez</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daniel</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mendez@tum</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de</w:t>
      </w:r>
      <w:r w:rsidR="00826558" w:rsidRPr="00C51B3C">
        <w:rPr>
          <w:rFonts w:asciiTheme="majorHAnsi" w:hAnsiTheme="majorHAnsi" w:cs="Arial"/>
          <w:color w:val="000000" w:themeColor="text1"/>
          <w:sz w:val="20"/>
          <w:szCs w:val="22"/>
        </w:rPr>
        <w:t>)</w:t>
      </w:r>
      <w:r w:rsidRPr="00C51B3C">
        <w:rPr>
          <w:rFonts w:asciiTheme="majorHAnsi" w:hAnsiTheme="majorHAnsi" w:cs="Arial"/>
          <w:color w:val="000000" w:themeColor="text1"/>
          <w:sz w:val="20"/>
          <w:szCs w:val="22"/>
          <w:lang w:val="en-US"/>
        </w:rPr>
        <w:fldChar w:fldCharType="end"/>
      </w:r>
    </w:p>
    <w:p w14:paraId="70621417" w14:textId="77777777" w:rsidR="003A29AB" w:rsidRPr="00EF04C4" w:rsidRDefault="003A29AB" w:rsidP="00EF04C4">
      <w:pPr>
        <w:rPr>
          <w:rFonts w:asciiTheme="majorHAnsi" w:hAnsiTheme="majorHAnsi" w:cs="Arial"/>
          <w:color w:val="000000" w:themeColor="text1"/>
          <w:sz w:val="8"/>
          <w:szCs w:val="22"/>
          <w:lang w:val="en-US"/>
        </w:rPr>
      </w:pPr>
    </w:p>
    <w:p w14:paraId="7DA9B881" w14:textId="41D60008" w:rsidR="003A29AB" w:rsidRPr="008A1A20" w:rsidRDefault="00653465" w:rsidP="00EF04C4">
      <w:pPr>
        <w:jc w:val="both"/>
        <w:rPr>
          <w:rFonts w:asciiTheme="majorHAnsi" w:hAnsiTheme="majorHAnsi" w:cs="Arial"/>
          <w:color w:val="FF0000"/>
          <w:sz w:val="18"/>
          <w:szCs w:val="22"/>
          <w:lang w:val="en-US"/>
        </w:rPr>
      </w:pPr>
      <w:r>
        <w:rPr>
          <w:rFonts w:asciiTheme="majorHAnsi" w:hAnsiTheme="majorHAnsi" w:cs="Arial"/>
          <w:i/>
          <w:color w:val="FF0000"/>
          <w:sz w:val="18"/>
          <w:szCs w:val="22"/>
          <w:lang w:val="en-US"/>
        </w:rPr>
        <w:t>Caution</w:t>
      </w:r>
      <w:r w:rsidR="003A29AB" w:rsidRPr="003A29AB">
        <w:rPr>
          <w:rFonts w:asciiTheme="majorHAnsi" w:hAnsiTheme="majorHAnsi" w:cs="Arial"/>
          <w:i/>
          <w:color w:val="FF0000"/>
          <w:sz w:val="18"/>
          <w:szCs w:val="22"/>
          <w:lang w:val="en-US"/>
        </w:rPr>
        <w:t xml:space="preserve">: </w:t>
      </w:r>
      <w:r w:rsidR="008A1A20" w:rsidRPr="008A1A20">
        <w:rPr>
          <w:rFonts w:asciiTheme="majorHAnsi" w:hAnsiTheme="majorHAnsi" w:cs="Arial"/>
          <w:i/>
          <w:color w:val="FF0000"/>
          <w:sz w:val="18"/>
          <w:szCs w:val="22"/>
          <w:lang w:val="en-US"/>
        </w:rPr>
        <w:t xml:space="preserve">The csv files </w:t>
      </w:r>
      <w:r w:rsidR="008A1A20">
        <w:rPr>
          <w:rFonts w:asciiTheme="majorHAnsi" w:hAnsiTheme="majorHAnsi" w:cs="Arial"/>
          <w:i/>
          <w:color w:val="FF0000"/>
          <w:sz w:val="18"/>
          <w:szCs w:val="22"/>
          <w:lang w:val="en-US"/>
        </w:rPr>
        <w:t xml:space="preserve">mentioned below </w:t>
      </w:r>
      <w:r w:rsidR="008A1A20" w:rsidRPr="008A1A20">
        <w:rPr>
          <w:rFonts w:asciiTheme="majorHAnsi" w:hAnsiTheme="majorHAnsi" w:cs="Arial"/>
          <w:i/>
          <w:color w:val="FF0000"/>
          <w:sz w:val="18"/>
          <w:szCs w:val="22"/>
          <w:lang w:val="en-US"/>
        </w:rPr>
        <w:t>are distributed with semicolons as separators and double quotes as quotechars so that they can be readily read by the standard Excel configuration</w:t>
      </w:r>
      <w:del w:id="2" w:author="Daniel Méndez" w:date="2018-04-17T17:17:00Z">
        <w:r w:rsidR="008A1A20" w:rsidRPr="008A1A20" w:rsidDel="003C2CF7">
          <w:rPr>
            <w:rFonts w:asciiTheme="majorHAnsi" w:hAnsiTheme="majorHAnsi" w:cs="Arial"/>
            <w:i/>
            <w:color w:val="FF0000"/>
            <w:sz w:val="18"/>
            <w:szCs w:val="22"/>
            <w:lang w:val="en-US"/>
          </w:rPr>
          <w:delText xml:space="preserve"> in Europe</w:delText>
        </w:r>
      </w:del>
      <w:r w:rsidR="00EF04C4">
        <w:rPr>
          <w:rFonts w:asciiTheme="majorHAnsi" w:hAnsiTheme="majorHAnsi" w:cs="Arial"/>
          <w:i/>
          <w:color w:val="FF0000"/>
          <w:sz w:val="18"/>
          <w:szCs w:val="22"/>
          <w:lang w:val="en-US"/>
        </w:rPr>
        <w:t>, and performing the validation steps in Excel will likely be easier for you than working with the csv files directly</w:t>
      </w:r>
      <w:r w:rsidR="008A1A20" w:rsidRPr="008A1A20">
        <w:rPr>
          <w:rFonts w:asciiTheme="majorHAnsi" w:hAnsiTheme="majorHAnsi" w:cs="Arial"/>
          <w:i/>
          <w:color w:val="FF0000"/>
          <w:sz w:val="18"/>
          <w:szCs w:val="22"/>
          <w:lang w:val="en-US"/>
        </w:rPr>
        <w:t>. If you desire a different format, please contact us.</w:t>
      </w:r>
    </w:p>
    <w:p w14:paraId="03D003DD" w14:textId="12D1CFDF" w:rsidR="003F6D7B" w:rsidRPr="00423841" w:rsidRDefault="003F6D7B" w:rsidP="00A353AE">
      <w:pPr>
        <w:pStyle w:val="Heading1"/>
        <w:jc w:val="both"/>
        <w:rPr>
          <w:rFonts w:cs="Arial"/>
          <w:lang w:val="en-US"/>
        </w:rPr>
      </w:pPr>
      <w:r w:rsidRPr="00423841">
        <w:rPr>
          <w:rFonts w:eastAsia="Calibri" w:cs="Arial"/>
          <w:lang w:val="en-US"/>
        </w:rPr>
        <w:t>Short</w:t>
      </w:r>
      <w:r w:rsidRPr="00423841">
        <w:rPr>
          <w:rFonts w:cs="Arial"/>
          <w:lang w:val="en-US"/>
        </w:rPr>
        <w:t xml:space="preserve"> </w:t>
      </w:r>
      <w:r w:rsidRPr="00423841">
        <w:rPr>
          <w:rFonts w:eastAsia="Calibri" w:cs="Arial"/>
          <w:lang w:val="en-US"/>
        </w:rPr>
        <w:t>Free</w:t>
      </w:r>
      <w:r w:rsidRPr="00423841">
        <w:rPr>
          <w:rFonts w:cs="Arial"/>
          <w:lang w:val="en-US"/>
        </w:rPr>
        <w:t xml:space="preserve"> </w:t>
      </w:r>
      <w:r w:rsidRPr="00423841">
        <w:rPr>
          <w:rFonts w:eastAsia="Calibri" w:cs="Arial"/>
          <w:lang w:val="en-US"/>
        </w:rPr>
        <w:t>Text</w:t>
      </w:r>
      <w:r w:rsidRPr="00423841">
        <w:rPr>
          <w:rFonts w:cs="Arial"/>
          <w:lang w:val="en-US"/>
        </w:rPr>
        <w:t xml:space="preserve"> </w:t>
      </w:r>
      <w:r w:rsidRPr="00423841">
        <w:rPr>
          <w:rFonts w:eastAsia="Calibri" w:cs="Arial"/>
          <w:lang w:val="en-US"/>
        </w:rPr>
        <w:t>Questions</w:t>
      </w:r>
    </w:p>
    <w:p w14:paraId="5F91C158" w14:textId="49A0D03A" w:rsidR="001A76B5" w:rsidRPr="001021A7" w:rsidRDefault="003F6D7B" w:rsidP="00A353AE">
      <w:p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Short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questions</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can</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be</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grouped</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in</w:t>
      </w:r>
      <w:r w:rsidRPr="001021A7">
        <w:rPr>
          <w:rFonts w:asciiTheme="majorHAnsi" w:eastAsia="Calibri" w:hAnsiTheme="majorHAnsi" w:cs="Arial"/>
          <w:color w:val="000000" w:themeColor="text1"/>
          <w:sz w:val="22"/>
          <w:szCs w:val="22"/>
          <w:lang w:val="en-US"/>
        </w:rPr>
        <w:t>to</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two</w:t>
      </w:r>
      <w:r w:rsidR="00E4694D" w:rsidRPr="001021A7">
        <w:rPr>
          <w:rFonts w:asciiTheme="majorHAnsi" w:hAnsiTheme="majorHAnsi" w:cs="Arial"/>
          <w:color w:val="000000" w:themeColor="text1"/>
          <w:sz w:val="22"/>
          <w:szCs w:val="22"/>
          <w:lang w:val="en-US"/>
        </w:rPr>
        <w:t xml:space="preserve"> </w:t>
      </w:r>
      <w:r w:rsidR="00E4694D" w:rsidRPr="001021A7">
        <w:rPr>
          <w:rFonts w:asciiTheme="majorHAnsi" w:eastAsia="Calibri" w:hAnsiTheme="majorHAnsi" w:cs="Arial"/>
          <w:color w:val="000000" w:themeColor="text1"/>
          <w:sz w:val="22"/>
          <w:szCs w:val="22"/>
          <w:lang w:val="en-US"/>
        </w:rPr>
        <w:t>categories</w:t>
      </w:r>
      <w:r w:rsidRPr="001021A7">
        <w:rPr>
          <w:rFonts w:asciiTheme="majorHAnsi" w:hAnsiTheme="majorHAnsi" w:cs="Arial"/>
          <w:color w:val="000000" w:themeColor="text1"/>
          <w:sz w:val="22"/>
          <w:szCs w:val="22"/>
          <w:lang w:val="en-US"/>
        </w:rPr>
        <w:t>:</w:t>
      </w:r>
    </w:p>
    <w:p w14:paraId="530E7260" w14:textId="06231A47" w:rsidR="00E4694D" w:rsidRPr="001021A7" w:rsidRDefault="00E4694D"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b/>
          <w:color w:val="000000" w:themeColor="text1"/>
          <w:sz w:val="22"/>
          <w:szCs w:val="22"/>
          <w:lang w:val="en-US"/>
        </w:rPr>
        <w:t>List</w:t>
      </w:r>
      <w:r w:rsidRPr="001021A7">
        <w:rPr>
          <w:rFonts w:asciiTheme="majorHAnsi" w:hAnsiTheme="majorHAnsi" w:cs="Arial"/>
          <w:b/>
          <w:color w:val="000000" w:themeColor="text1"/>
          <w:sz w:val="22"/>
          <w:szCs w:val="22"/>
          <w:lang w:val="en-US"/>
        </w:rPr>
        <w:t>-</w:t>
      </w:r>
      <w:r w:rsidRPr="001021A7">
        <w:rPr>
          <w:rFonts w:asciiTheme="majorHAnsi" w:eastAsia="Calibri" w:hAnsiTheme="majorHAnsi" w:cs="Arial"/>
          <w:b/>
          <w:color w:val="000000" w:themeColor="text1"/>
          <w:sz w:val="22"/>
          <w:szCs w:val="22"/>
          <w:lang w:val="en-US"/>
        </w:rPr>
        <w:t>supplementing</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questions</w:t>
      </w:r>
      <w:r w:rsidR="002509A4" w:rsidRPr="001021A7">
        <w:rPr>
          <w:rFonts w:asciiTheme="majorHAnsi" w:hAnsiTheme="majorHAnsi" w:cs="Arial"/>
          <w:b/>
          <w:color w:val="000000" w:themeColor="text1"/>
          <w:sz w:val="22"/>
          <w:szCs w:val="22"/>
          <w:lang w:val="en-US"/>
        </w:rPr>
        <w:t>:</w:t>
      </w:r>
    </w:p>
    <w:p w14:paraId="00D33D27" w14:textId="561B84A0" w:rsidR="00E4694D" w:rsidRPr="001021A7" w:rsidRDefault="00E4694D" w:rsidP="00A353AE">
      <w:pPr>
        <w:pStyle w:val="ListParagraph"/>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Respondents</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are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shown</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list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options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in</w:t>
      </w:r>
      <w:r w:rsidRPr="001021A7">
        <w:rPr>
          <w:rFonts w:asciiTheme="majorHAnsi" w:hAnsiTheme="majorHAnsi" w:cs="Arial"/>
          <w:color w:val="000000" w:themeColor="text1"/>
          <w:sz w:val="22"/>
          <w:szCs w:val="22"/>
          <w:lang w:val="en-US"/>
        </w:rPr>
        <w:t xml:space="preserve"> </w:t>
      </w:r>
      <w:r w:rsidR="002D20A5">
        <w:rPr>
          <w:rFonts w:asciiTheme="majorHAnsi" w:eastAsia="Calibri" w:hAnsiTheme="majorHAnsi" w:cs="Arial"/>
          <w:color w:val="000000" w:themeColor="text1"/>
          <w:sz w:val="22"/>
          <w:szCs w:val="22"/>
          <w:lang w:val="en-US"/>
        </w:rPr>
        <w:t>a previous question</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They</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ch</w:t>
      </w:r>
      <w:r w:rsidR="003F6D7B" w:rsidRPr="001021A7">
        <w:rPr>
          <w:rFonts w:asciiTheme="majorHAnsi" w:eastAsia="Calibri" w:hAnsiTheme="majorHAnsi" w:cs="Arial"/>
          <w:color w:val="000000" w:themeColor="text1"/>
          <w:sz w:val="22"/>
          <w:szCs w:val="22"/>
          <w:lang w:val="en-US"/>
        </w:rPr>
        <w:t>o</w:t>
      </w:r>
      <w:r w:rsidRPr="001021A7">
        <w:rPr>
          <w:rFonts w:asciiTheme="majorHAnsi" w:eastAsia="Calibri" w:hAnsiTheme="majorHAnsi" w:cs="Arial"/>
          <w:color w:val="000000" w:themeColor="text1"/>
          <w:sz w:val="22"/>
          <w:szCs w:val="22"/>
          <w:lang w:val="en-US"/>
        </w:rPr>
        <w:t>ose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Oth</w:t>
      </w:r>
      <w:r w:rsidR="003F6D7B" w:rsidRPr="001021A7">
        <w:rPr>
          <w:rFonts w:asciiTheme="majorHAnsi" w:eastAsia="Calibri" w:hAnsiTheme="majorHAnsi" w:cs="Arial"/>
          <w:color w:val="000000" w:themeColor="text1"/>
          <w:sz w:val="22"/>
          <w:szCs w:val="22"/>
          <w:lang w:val="en-US"/>
        </w:rPr>
        <w:t>er</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please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specify</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and</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enter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short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p>
    <w:p w14:paraId="6950865D" w14:textId="0BB3C454" w:rsidR="00E4694D" w:rsidRPr="001021A7" w:rsidRDefault="00E4694D" w:rsidP="00A353AE">
      <w:pPr>
        <w:pStyle w:val="ListParagraph"/>
        <w:numPr>
          <w:ilvl w:val="0"/>
          <w:numId w:val="3"/>
        </w:numPr>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b/>
          <w:color w:val="000000" w:themeColor="text1"/>
          <w:sz w:val="22"/>
          <w:szCs w:val="22"/>
          <w:lang w:val="en-US"/>
        </w:rPr>
        <w:t>List</w:t>
      </w:r>
      <w:r w:rsidRPr="001021A7">
        <w:rPr>
          <w:rFonts w:asciiTheme="majorHAnsi" w:hAnsiTheme="majorHAnsi" w:cs="Arial"/>
          <w:b/>
          <w:color w:val="000000" w:themeColor="text1"/>
          <w:sz w:val="22"/>
          <w:szCs w:val="22"/>
          <w:lang w:val="en-US"/>
        </w:rPr>
        <w:t>-</w:t>
      </w:r>
      <w:r w:rsidRPr="001021A7">
        <w:rPr>
          <w:rFonts w:asciiTheme="majorHAnsi" w:eastAsia="Calibri" w:hAnsiTheme="majorHAnsi" w:cs="Arial"/>
          <w:b/>
          <w:color w:val="000000" w:themeColor="text1"/>
          <w:sz w:val="22"/>
          <w:szCs w:val="22"/>
          <w:lang w:val="en-US"/>
        </w:rPr>
        <w:t>supplanting</w:t>
      </w:r>
      <w:r w:rsidRPr="001021A7">
        <w:rPr>
          <w:rFonts w:asciiTheme="majorHAnsi" w:hAnsiTheme="majorHAnsi" w:cs="Arial"/>
          <w:b/>
          <w:color w:val="000000" w:themeColor="text1"/>
          <w:sz w:val="22"/>
          <w:szCs w:val="22"/>
          <w:lang w:val="en-US"/>
        </w:rPr>
        <w:t xml:space="preserve"> </w:t>
      </w:r>
      <w:r w:rsidRPr="001021A7">
        <w:rPr>
          <w:rFonts w:asciiTheme="majorHAnsi" w:eastAsia="Calibri" w:hAnsiTheme="majorHAnsi" w:cs="Arial"/>
          <w:b/>
          <w:color w:val="000000" w:themeColor="text1"/>
          <w:sz w:val="22"/>
          <w:szCs w:val="22"/>
          <w:lang w:val="en-US"/>
        </w:rPr>
        <w:t>questions</w:t>
      </w:r>
      <w:r w:rsidR="002509A4" w:rsidRPr="001021A7">
        <w:rPr>
          <w:rFonts w:asciiTheme="majorHAnsi" w:hAnsiTheme="majorHAnsi" w:cs="Arial"/>
          <w:b/>
          <w:color w:val="000000" w:themeColor="text1"/>
          <w:sz w:val="22"/>
          <w:szCs w:val="22"/>
          <w:lang w:val="en-US"/>
        </w:rPr>
        <w:t>:</w:t>
      </w:r>
    </w:p>
    <w:p w14:paraId="7FED151C" w14:textId="33E10FC7" w:rsidR="00E4694D" w:rsidRPr="001021A7" w:rsidRDefault="00E4694D" w:rsidP="00A353AE">
      <w:pPr>
        <w:pStyle w:val="ListParagraph"/>
        <w:spacing w:line="276" w:lineRule="auto"/>
        <w:jc w:val="both"/>
        <w:rPr>
          <w:rFonts w:asciiTheme="majorHAnsi" w:hAnsiTheme="majorHAnsi" w:cs="Arial"/>
          <w:color w:val="000000" w:themeColor="text1"/>
          <w:sz w:val="22"/>
          <w:szCs w:val="22"/>
          <w:lang w:val="en-US"/>
        </w:rPr>
      </w:pPr>
      <w:r w:rsidRPr="001021A7">
        <w:rPr>
          <w:rFonts w:asciiTheme="majorHAnsi" w:eastAsia="Calibri" w:hAnsiTheme="majorHAnsi" w:cs="Arial"/>
          <w:color w:val="000000" w:themeColor="text1"/>
          <w:sz w:val="22"/>
          <w:szCs w:val="22"/>
          <w:lang w:val="en-US"/>
        </w:rPr>
        <w:t>Respondents</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are</w:t>
      </w:r>
      <w:r w:rsidR="003F6D7B"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asked</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to</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enter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a</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short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free</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text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directly</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with</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no</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prior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list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of</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options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or</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guidance</w:t>
      </w:r>
      <w:r w:rsidRPr="001021A7">
        <w:rPr>
          <w:rFonts w:asciiTheme="majorHAnsi" w:hAnsiTheme="majorHAnsi" w:cs="Arial"/>
          <w:color w:val="000000" w:themeColor="text1"/>
          <w:sz w:val="22"/>
          <w:szCs w:val="22"/>
          <w:lang w:val="en-US"/>
        </w:rPr>
        <w:t xml:space="preserve"> </w:t>
      </w:r>
      <w:r w:rsidR="003F6D7B" w:rsidRPr="001021A7">
        <w:rPr>
          <w:rFonts w:asciiTheme="majorHAnsi" w:eastAsia="Calibri" w:hAnsiTheme="majorHAnsi" w:cs="Arial"/>
          <w:color w:val="000000" w:themeColor="text1"/>
          <w:sz w:val="22"/>
          <w:szCs w:val="22"/>
          <w:lang w:val="en-US"/>
        </w:rPr>
        <w:t>regarding</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what</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values</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to</w:t>
      </w:r>
      <w:r w:rsidRPr="001021A7">
        <w:rPr>
          <w:rFonts w:asciiTheme="majorHAnsi" w:hAnsiTheme="majorHAnsi" w:cs="Arial"/>
          <w:color w:val="000000" w:themeColor="text1"/>
          <w:sz w:val="22"/>
          <w:szCs w:val="22"/>
          <w:lang w:val="en-US"/>
        </w:rPr>
        <w:t xml:space="preserve"> </w:t>
      </w:r>
      <w:r w:rsidRPr="001021A7">
        <w:rPr>
          <w:rFonts w:asciiTheme="majorHAnsi" w:eastAsia="Calibri" w:hAnsiTheme="majorHAnsi" w:cs="Arial"/>
          <w:color w:val="000000" w:themeColor="text1"/>
          <w:sz w:val="22"/>
          <w:szCs w:val="22"/>
          <w:lang w:val="en-US"/>
        </w:rPr>
        <w:t>specify</w:t>
      </w:r>
      <w:r w:rsidRPr="001021A7">
        <w:rPr>
          <w:rFonts w:asciiTheme="majorHAnsi" w:hAnsiTheme="majorHAnsi" w:cs="Arial"/>
          <w:color w:val="000000" w:themeColor="text1"/>
          <w:sz w:val="22"/>
          <w:szCs w:val="22"/>
          <w:lang w:val="en-US"/>
        </w:rPr>
        <w:t>.</w:t>
      </w:r>
      <w:r w:rsidR="003F6D7B" w:rsidRPr="001021A7">
        <w:rPr>
          <w:rFonts w:asciiTheme="majorHAnsi" w:hAnsiTheme="majorHAnsi" w:cs="Arial"/>
          <w:color w:val="000000" w:themeColor="text1"/>
          <w:sz w:val="22"/>
          <w:szCs w:val="22"/>
          <w:lang w:val="en-US"/>
        </w:rPr>
        <w:t xml:space="preserve"> </w:t>
      </w:r>
    </w:p>
    <w:p w14:paraId="17D7E57D" w14:textId="2DEA154D" w:rsidR="00A353AE" w:rsidRDefault="000A0C49" w:rsidP="00A341E6">
      <w:pPr>
        <w:jc w:val="both"/>
        <w:rPr>
          <w:rFonts w:asciiTheme="majorHAnsi" w:hAnsiTheme="majorHAnsi" w:cs="Arial"/>
          <w:sz w:val="22"/>
          <w:szCs w:val="22"/>
          <w:lang w:val="en-US"/>
        </w:rPr>
      </w:pPr>
      <w:r w:rsidRPr="001021A7">
        <w:rPr>
          <w:rFonts w:asciiTheme="majorHAnsi" w:eastAsia="Calibri" w:hAnsiTheme="majorHAnsi" w:cs="Arial"/>
          <w:sz w:val="22"/>
          <w:szCs w:val="22"/>
          <w:lang w:val="en-US"/>
        </w:rPr>
        <w:t>Both</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types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of</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questions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are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preprocessed</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using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similar</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procedures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and</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the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coding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of</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responses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should</w:t>
      </w:r>
      <w:r w:rsidRPr="001021A7">
        <w:rPr>
          <w:rFonts w:asciiTheme="majorHAnsi" w:hAnsiTheme="majorHAnsi" w:cs="Arial"/>
          <w:sz w:val="22"/>
          <w:szCs w:val="22"/>
          <w:lang w:val="en-US"/>
        </w:rPr>
        <w:t xml:space="preserve"> </w:t>
      </w:r>
      <w:r w:rsidR="00A341E6">
        <w:rPr>
          <w:rFonts w:asciiTheme="majorHAnsi" w:hAnsiTheme="majorHAnsi" w:cs="Arial"/>
          <w:sz w:val="22"/>
          <w:szCs w:val="22"/>
          <w:lang w:val="en-US"/>
        </w:rPr>
        <w:t xml:space="preserve">normally </w:t>
      </w:r>
      <w:r w:rsidRPr="001021A7">
        <w:rPr>
          <w:rFonts w:asciiTheme="majorHAnsi" w:eastAsia="Calibri" w:hAnsiTheme="majorHAnsi" w:cs="Arial"/>
          <w:sz w:val="22"/>
          <w:szCs w:val="22"/>
          <w:lang w:val="en-US"/>
        </w:rPr>
        <w:t>result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in</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the</w:t>
      </w:r>
      <w:r w:rsidRPr="001021A7">
        <w:rPr>
          <w:rFonts w:asciiTheme="majorHAnsi" w:hAnsiTheme="majorHAnsi" w:cs="Arial"/>
          <w:sz w:val="22"/>
          <w:szCs w:val="22"/>
          <w:lang w:val="en-US"/>
        </w:rPr>
        <w:t xml:space="preserve"> </w:t>
      </w:r>
      <w:r w:rsidRPr="001021A7">
        <w:rPr>
          <w:rFonts w:asciiTheme="majorHAnsi" w:eastAsia="Calibri" w:hAnsiTheme="majorHAnsi" w:cs="Arial"/>
          <w:b/>
          <w:sz w:val="22"/>
          <w:szCs w:val="22"/>
          <w:lang w:val="en-US"/>
        </w:rPr>
        <w:t>assignment</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of</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exactly</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one</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code</w:t>
      </w:r>
      <w:r w:rsidR="009F515F">
        <w:rPr>
          <w:rFonts w:asciiTheme="majorHAnsi" w:eastAsia="Calibri" w:hAnsiTheme="majorHAnsi" w:cs="Arial"/>
          <w:b/>
          <w:sz w:val="22"/>
          <w:szCs w:val="22"/>
          <w:lang w:val="en-US"/>
        </w:rPr>
        <w:t xml:space="preserve"> (also referred to as a tag)</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to</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each</w:t>
      </w:r>
      <w:r w:rsidRPr="001021A7">
        <w:rPr>
          <w:rFonts w:asciiTheme="majorHAnsi" w:hAnsiTheme="majorHAnsi" w:cs="Arial"/>
          <w:b/>
          <w:sz w:val="22"/>
          <w:szCs w:val="22"/>
          <w:lang w:val="en-US"/>
        </w:rPr>
        <w:t xml:space="preserve"> </w:t>
      </w:r>
      <w:r w:rsidRPr="001021A7">
        <w:rPr>
          <w:rFonts w:asciiTheme="majorHAnsi" w:eastAsia="Calibri" w:hAnsiTheme="majorHAnsi" w:cs="Arial"/>
          <w:b/>
          <w:sz w:val="22"/>
          <w:szCs w:val="22"/>
          <w:lang w:val="en-US"/>
        </w:rPr>
        <w:t>answer</w:t>
      </w:r>
      <w:r w:rsidRPr="001021A7">
        <w:rPr>
          <w:rFonts w:asciiTheme="majorHAnsi" w:hAnsiTheme="majorHAnsi" w:cs="Arial"/>
          <w:sz w:val="22"/>
          <w:szCs w:val="22"/>
          <w:lang w:val="en-US"/>
        </w:rPr>
        <w:t xml:space="preserve">. </w:t>
      </w:r>
      <w:r w:rsidR="00A341E6">
        <w:rPr>
          <w:rFonts w:asciiTheme="majorHAnsi" w:hAnsiTheme="majorHAnsi" w:cs="Arial"/>
          <w:sz w:val="22"/>
          <w:szCs w:val="22"/>
          <w:lang w:val="en-US"/>
        </w:rPr>
        <w:t xml:space="preserve">The only </w:t>
      </w:r>
      <w:r w:rsidR="00A341E6">
        <w:rPr>
          <w:rFonts w:asciiTheme="majorHAnsi" w:hAnsiTheme="majorHAnsi" w:cs="Arial"/>
          <w:b/>
          <w:sz w:val="22"/>
          <w:szCs w:val="22"/>
          <w:lang w:val="en-US"/>
        </w:rPr>
        <w:t>exception</w:t>
      </w:r>
      <w:r w:rsidR="00407D88">
        <w:rPr>
          <w:rFonts w:asciiTheme="majorHAnsi" w:hAnsiTheme="majorHAnsi" w:cs="Arial"/>
          <w:b/>
          <w:sz w:val="22"/>
          <w:szCs w:val="22"/>
          <w:lang w:val="en-US"/>
        </w:rPr>
        <w:t>s</w:t>
      </w:r>
      <w:r w:rsidR="00A341E6">
        <w:rPr>
          <w:rFonts w:asciiTheme="majorHAnsi" w:hAnsiTheme="majorHAnsi" w:cs="Arial"/>
          <w:sz w:val="22"/>
          <w:szCs w:val="22"/>
          <w:lang w:val="en-US"/>
        </w:rPr>
        <w:t xml:space="preserve"> to this basic rule in the current survey </w:t>
      </w:r>
      <w:r w:rsidR="00407D88">
        <w:rPr>
          <w:rFonts w:asciiTheme="majorHAnsi" w:hAnsiTheme="majorHAnsi" w:cs="Arial"/>
          <w:sz w:val="22"/>
          <w:szCs w:val="22"/>
          <w:lang w:val="en-US"/>
        </w:rPr>
        <w:t>are</w:t>
      </w:r>
      <w:r w:rsidR="00A341E6">
        <w:rPr>
          <w:rFonts w:asciiTheme="majorHAnsi" w:hAnsiTheme="majorHAnsi" w:cs="Arial"/>
          <w:sz w:val="22"/>
          <w:szCs w:val="22"/>
          <w:lang w:val="en-US"/>
        </w:rPr>
        <w:t xml:space="preserve"> </w:t>
      </w:r>
      <w:r w:rsidR="00A341E6">
        <w:rPr>
          <w:rFonts w:asciiTheme="majorHAnsi" w:hAnsiTheme="majorHAnsi" w:cs="Arial"/>
          <w:b/>
          <w:sz w:val="22"/>
          <w:szCs w:val="22"/>
          <w:lang w:val="en-US"/>
        </w:rPr>
        <w:t>v_20</w:t>
      </w:r>
      <w:r w:rsidR="00A341E6">
        <w:rPr>
          <w:rFonts w:asciiTheme="majorHAnsi" w:hAnsiTheme="majorHAnsi" w:cs="Arial"/>
          <w:sz w:val="22"/>
          <w:szCs w:val="22"/>
          <w:lang w:val="en-US"/>
        </w:rPr>
        <w:t>, which asks respondents about their RE certifications</w:t>
      </w:r>
      <w:r w:rsidR="00407D88">
        <w:rPr>
          <w:rFonts w:asciiTheme="majorHAnsi" w:hAnsiTheme="majorHAnsi" w:cs="Arial"/>
          <w:sz w:val="22"/>
          <w:szCs w:val="22"/>
          <w:lang w:val="en-US"/>
        </w:rPr>
        <w:t xml:space="preserve">, and </w:t>
      </w:r>
      <w:r w:rsidR="00407D88">
        <w:rPr>
          <w:rFonts w:asciiTheme="majorHAnsi" w:hAnsiTheme="majorHAnsi" w:cs="Arial"/>
          <w:b/>
          <w:sz w:val="22"/>
          <w:szCs w:val="22"/>
          <w:lang w:val="en-US"/>
        </w:rPr>
        <w:t>v_194</w:t>
      </w:r>
      <w:r w:rsidR="00407D88">
        <w:rPr>
          <w:rFonts w:asciiTheme="majorHAnsi" w:hAnsiTheme="majorHAnsi" w:cs="Arial"/>
          <w:sz w:val="22"/>
          <w:szCs w:val="22"/>
          <w:lang w:val="en-US"/>
        </w:rPr>
        <w:t>, which asks for RE problems respondents missed in the problem list</w:t>
      </w:r>
      <w:r w:rsidR="00A341E6">
        <w:rPr>
          <w:rFonts w:asciiTheme="majorHAnsi" w:hAnsiTheme="majorHAnsi" w:cs="Arial"/>
          <w:sz w:val="22"/>
          <w:szCs w:val="22"/>
          <w:lang w:val="en-US"/>
        </w:rPr>
        <w:t>.</w:t>
      </w:r>
    </w:p>
    <w:p w14:paraId="134C8523" w14:textId="77777777" w:rsidR="00A341E6" w:rsidRPr="00A341E6" w:rsidRDefault="00A341E6" w:rsidP="00A341E6">
      <w:pPr>
        <w:jc w:val="both"/>
        <w:rPr>
          <w:rFonts w:asciiTheme="majorHAnsi" w:hAnsiTheme="majorHAnsi" w:cs="Arial"/>
          <w:sz w:val="22"/>
          <w:szCs w:val="22"/>
          <w:lang w:val="en-US"/>
        </w:rPr>
      </w:pPr>
    </w:p>
    <w:p w14:paraId="33295CEE" w14:textId="7DCCDDCF" w:rsidR="00085CF0" w:rsidRDefault="00A353AE" w:rsidP="00A353AE">
      <w:pPr>
        <w:pStyle w:val="Heading2"/>
        <w:rPr>
          <w:rFonts w:eastAsia="Calibri" w:cs="Arial"/>
          <w:lang w:val="en-US"/>
        </w:rPr>
      </w:pPr>
      <w:r w:rsidRPr="00423841">
        <w:rPr>
          <w:rFonts w:eastAsia="Calibri" w:cs="Arial"/>
          <w:lang w:val="en-US"/>
        </w:rPr>
        <w:t>Code</w:t>
      </w:r>
      <w:r w:rsidRPr="00423841">
        <w:rPr>
          <w:rFonts w:cs="Arial"/>
          <w:lang w:val="en-US"/>
        </w:rPr>
        <w:t xml:space="preserve"> </w:t>
      </w:r>
      <w:r w:rsidR="00A341E6">
        <w:rPr>
          <w:rFonts w:eastAsia="Calibri" w:cs="Arial"/>
          <w:lang w:val="en-US"/>
        </w:rPr>
        <w:t>Assignment</w:t>
      </w:r>
    </w:p>
    <w:p w14:paraId="111E55EC" w14:textId="483D8B6C" w:rsidR="00A341E6" w:rsidRDefault="00A341E6" w:rsidP="00A341E6">
      <w:pPr>
        <w:jc w:val="both"/>
        <w:rPr>
          <w:rFonts w:asciiTheme="majorHAnsi" w:eastAsia="Calibri" w:hAnsiTheme="majorHAnsi" w:cs="Arial"/>
          <w:sz w:val="22"/>
          <w:szCs w:val="22"/>
          <w:lang w:val="en-US"/>
        </w:rPr>
      </w:pPr>
      <w:r>
        <w:rPr>
          <w:rFonts w:asciiTheme="majorHAnsi" w:eastAsia="Calibri" w:hAnsiTheme="majorHAnsi" w:cs="Arial"/>
          <w:sz w:val="22"/>
          <w:szCs w:val="22"/>
          <w:lang w:val="en-US"/>
        </w:rPr>
        <w:t>For</w:t>
      </w:r>
      <w:r w:rsidR="001403CA"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one</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individual</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short</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free</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text</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question</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start</w:t>
      </w:r>
      <w:r w:rsidR="001403CA" w:rsidRPr="001021A7">
        <w:rPr>
          <w:rFonts w:asciiTheme="majorHAnsi" w:hAnsiTheme="majorHAnsi" w:cs="Arial"/>
          <w:sz w:val="22"/>
          <w:szCs w:val="22"/>
          <w:lang w:val="en-US"/>
        </w:rPr>
        <w:t xml:space="preserve"> </w:t>
      </w:r>
      <w:r w:rsidR="001403CA" w:rsidRPr="001021A7">
        <w:rPr>
          <w:rFonts w:asciiTheme="majorHAnsi" w:eastAsia="Calibri" w:hAnsiTheme="majorHAnsi" w:cs="Arial"/>
          <w:sz w:val="22"/>
          <w:szCs w:val="22"/>
          <w:lang w:val="en-US"/>
        </w:rPr>
        <w:t>with</w:t>
      </w:r>
      <w:r>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one</w:t>
      </w:r>
      <w:r w:rsidR="00523596" w:rsidRPr="00A341E6">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csv</w:t>
      </w:r>
      <w:r w:rsidR="00523596" w:rsidRPr="00A341E6">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file</w:t>
      </w:r>
      <w:r w:rsidR="00523596" w:rsidRPr="00A341E6">
        <w:rPr>
          <w:rFonts w:asciiTheme="majorHAnsi" w:hAnsiTheme="majorHAnsi" w:cs="Arial"/>
          <w:sz w:val="22"/>
          <w:szCs w:val="22"/>
          <w:lang w:val="en-US"/>
        </w:rPr>
        <w:t xml:space="preserve"> </w:t>
      </w:r>
      <w:r w:rsidR="00523596" w:rsidRPr="00A341E6">
        <w:rPr>
          <w:rFonts w:asciiTheme="majorHAnsi" w:eastAsia="Calibri" w:hAnsiTheme="majorHAnsi" w:cs="Arial"/>
          <w:sz w:val="22"/>
          <w:szCs w:val="22"/>
          <w:lang w:val="en-US"/>
        </w:rPr>
        <w:t>containing</w:t>
      </w:r>
      <w:r w:rsidR="00523596"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 xml:space="preserve">three columns </w:t>
      </w:r>
      <w:r w:rsidRPr="00A341E6">
        <w:rPr>
          <w:rFonts w:asciiTheme="majorHAnsi" w:hAnsiTheme="majorHAnsi" w:cs="Arial"/>
          <w:sz w:val="22"/>
          <w:szCs w:val="22"/>
          <w:lang w:val="en-US"/>
        </w:rPr>
        <w:t>(</w:t>
      </w:r>
      <w:r w:rsidRPr="00A341E6">
        <w:rPr>
          <w:rFonts w:asciiTheme="majorHAnsi" w:eastAsia="Calibri" w:hAnsiTheme="majorHAnsi" w:cs="Arial"/>
          <w:b/>
          <w:sz w:val="22"/>
          <w:szCs w:val="22"/>
          <w:lang w:val="en-US"/>
        </w:rPr>
        <w:t>code</w:t>
      </w:r>
      <w:r w:rsidRPr="00A341E6">
        <w:rPr>
          <w:rFonts w:asciiTheme="majorHAnsi" w:hAnsiTheme="majorHAnsi" w:cs="Arial"/>
          <w:b/>
          <w:sz w:val="22"/>
          <w:szCs w:val="22"/>
          <w:lang w:val="en-US"/>
        </w:rPr>
        <w:t xml:space="preserve"> </w:t>
      </w:r>
      <w:r w:rsidRPr="00A341E6">
        <w:rPr>
          <w:rFonts w:asciiTheme="majorHAnsi" w:eastAsia="Calibri" w:hAnsiTheme="majorHAnsi" w:cs="Arial"/>
          <w:b/>
          <w:sz w:val="22"/>
          <w:szCs w:val="22"/>
          <w:lang w:val="en-US"/>
        </w:rPr>
        <w:t>file</w:t>
      </w:r>
      <w:r w:rsidRPr="00A341E6">
        <w:rPr>
          <w:rFonts w:asciiTheme="majorHAnsi" w:hAnsiTheme="majorHAnsi" w:cs="Arial"/>
          <w:sz w:val="22"/>
          <w:szCs w:val="22"/>
          <w:lang w:val="en-US"/>
        </w:rPr>
        <w:t>)</w:t>
      </w:r>
      <w:r w:rsidRPr="00A341E6">
        <w:rPr>
          <w:rFonts w:asciiTheme="majorHAnsi" w:eastAsia="Calibri" w:hAnsiTheme="majorHAnsi" w:cs="Arial"/>
          <w:sz w:val="22"/>
          <w:szCs w:val="22"/>
          <w:lang w:val="en-US"/>
        </w:rPr>
        <w:t xml:space="preserve">: </w:t>
      </w:r>
    </w:p>
    <w:p w14:paraId="4698CF49" w14:textId="2A36E74A" w:rsidR="00A341E6" w:rsidRPr="00A341E6" w:rsidRDefault="00A341E6" w:rsidP="00A341E6">
      <w:pPr>
        <w:pStyle w:val="ListParagraph"/>
        <w:numPr>
          <w:ilvl w:val="0"/>
          <w:numId w:val="8"/>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 identifier</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(“lfdn”), </w:t>
      </w:r>
    </w:p>
    <w:p w14:paraId="08274A7D" w14:textId="1753D701" w:rsidR="00A341E6" w:rsidRPr="00A341E6" w:rsidRDefault="00A341E6" w:rsidP="00A341E6">
      <w:pPr>
        <w:pStyle w:val="ListParagraph"/>
        <w:numPr>
          <w:ilvl w:val="0"/>
          <w:numId w:val="8"/>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(“v_&lt;variable_number&gt;”), and </w:t>
      </w:r>
    </w:p>
    <w:p w14:paraId="4D03846B" w14:textId="3E8866F7" w:rsidR="00831E51" w:rsidRDefault="00A341E6" w:rsidP="001403CA">
      <w:pPr>
        <w:pStyle w:val="ListParagraph"/>
        <w:numPr>
          <w:ilvl w:val="0"/>
          <w:numId w:val="8"/>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tags (“tag”, empty)</w:t>
      </w:r>
      <w:r>
        <w:rPr>
          <w:rFonts w:asciiTheme="majorHAnsi" w:hAnsiTheme="majorHAnsi" w:cs="Arial"/>
          <w:sz w:val="22"/>
          <w:szCs w:val="22"/>
          <w:lang w:val="en-US"/>
        </w:rPr>
        <w:t>.</w:t>
      </w:r>
    </w:p>
    <w:p w14:paraId="2D4155E1" w14:textId="77777777" w:rsidR="00A341E6" w:rsidRDefault="00A341E6" w:rsidP="00A341E6">
      <w:pPr>
        <w:jc w:val="both"/>
        <w:rPr>
          <w:rFonts w:asciiTheme="majorHAnsi" w:hAnsiTheme="majorHAnsi" w:cs="Arial"/>
          <w:sz w:val="22"/>
          <w:szCs w:val="22"/>
          <w:lang w:val="en-US"/>
        </w:rPr>
      </w:pPr>
    </w:p>
    <w:p w14:paraId="78391CDC" w14:textId="4ED8DCA7" w:rsidR="00F51956" w:rsidRDefault="00F51956" w:rsidP="00F51956">
      <w:pPr>
        <w:jc w:val="both"/>
        <w:rPr>
          <w:rFonts w:asciiTheme="majorHAnsi" w:hAnsiTheme="majorHAnsi" w:cs="Arial"/>
          <w:sz w:val="22"/>
          <w:szCs w:val="22"/>
          <w:lang w:val="en-US"/>
        </w:rPr>
      </w:pPr>
      <w:r>
        <w:rPr>
          <w:rFonts w:asciiTheme="majorHAnsi" w:hAnsiTheme="majorHAnsi" w:cs="Arial"/>
          <w:sz w:val="22"/>
          <w:szCs w:val="22"/>
          <w:lang w:val="en-US"/>
        </w:rPr>
        <w:t xml:space="preserve">For </w:t>
      </w:r>
      <w:r w:rsidRPr="00F51956">
        <w:rPr>
          <w:rFonts w:asciiTheme="majorHAnsi" w:hAnsiTheme="majorHAnsi" w:cs="Arial"/>
          <w:b/>
          <w:sz w:val="22"/>
          <w:szCs w:val="22"/>
          <w:lang w:val="en-US"/>
        </w:rPr>
        <w:t>list-supplementing questions</w:t>
      </w:r>
      <w:r>
        <w:rPr>
          <w:rFonts w:asciiTheme="majorHAnsi" w:hAnsiTheme="majorHAnsi" w:cs="Arial"/>
          <w:sz w:val="22"/>
          <w:szCs w:val="22"/>
          <w:lang w:val="en-US"/>
        </w:rPr>
        <w:t>, there are two processing modes</w:t>
      </w:r>
      <w:r w:rsidR="00511A18">
        <w:rPr>
          <w:rFonts w:asciiTheme="majorHAnsi" w:hAnsiTheme="majorHAnsi" w:cs="Arial"/>
          <w:sz w:val="22"/>
          <w:szCs w:val="22"/>
          <w:lang w:val="en-US"/>
        </w:rPr>
        <w:t xml:space="preserve"> (see </w:t>
      </w:r>
      <w:r w:rsidR="00511A18" w:rsidRPr="00511A18">
        <w:rPr>
          <w:rFonts w:asciiTheme="majorHAnsi" w:hAnsiTheme="majorHAnsi" w:cs="Arial"/>
          <w:i/>
          <w:sz w:val="22"/>
          <w:szCs w:val="22"/>
          <w:lang w:val="en-US"/>
        </w:rPr>
        <w:t>01_prepare_short_vars.html</w:t>
      </w:r>
      <w:r w:rsidR="009F515F">
        <w:rPr>
          <w:rFonts w:asciiTheme="majorHAnsi" w:hAnsiTheme="majorHAnsi" w:cs="Arial"/>
          <w:i/>
          <w:sz w:val="22"/>
          <w:szCs w:val="22"/>
          <w:lang w:val="en-US"/>
        </w:rPr>
        <w:t xml:space="preserve"> </w:t>
      </w:r>
      <w:r w:rsidR="009F515F" w:rsidRPr="009F515F">
        <w:rPr>
          <w:rFonts w:asciiTheme="majorHAnsi" w:hAnsiTheme="majorHAnsi" w:cs="Arial"/>
          <w:sz w:val="22"/>
          <w:szCs w:val="22"/>
          <w:lang w:val="en-US"/>
        </w:rPr>
        <w:t>for the rationale</w:t>
      </w:r>
      <w:r w:rsidR="009F515F">
        <w:rPr>
          <w:rFonts w:asciiTheme="majorHAnsi" w:hAnsiTheme="majorHAnsi" w:cs="Arial"/>
          <w:sz w:val="22"/>
          <w:szCs w:val="22"/>
          <w:lang w:val="en-US"/>
        </w:rPr>
        <w:t xml:space="preserve"> behind this</w:t>
      </w:r>
      <w:r w:rsidR="00511A18" w:rsidRPr="009F515F">
        <w:rPr>
          <w:rFonts w:asciiTheme="majorHAnsi" w:hAnsiTheme="majorHAnsi" w:cs="Arial"/>
          <w:sz w:val="22"/>
          <w:szCs w:val="22"/>
          <w:lang w:val="en-US"/>
        </w:rPr>
        <w:t>)</w:t>
      </w:r>
      <w:r>
        <w:rPr>
          <w:rFonts w:asciiTheme="majorHAnsi" w:hAnsiTheme="majorHAnsi" w:cs="Arial"/>
          <w:sz w:val="22"/>
          <w:szCs w:val="22"/>
          <w:lang w:val="en-US"/>
        </w:rPr>
        <w:t>:</w:t>
      </w:r>
    </w:p>
    <w:p w14:paraId="762EBB10" w14:textId="63FDC3C5" w:rsidR="00F51956" w:rsidRDefault="00F51956" w:rsidP="00F51956">
      <w:pPr>
        <w:pStyle w:val="ListParagraph"/>
        <w:numPr>
          <w:ilvl w:val="0"/>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“Code Back”</w:t>
      </w:r>
      <w:r>
        <w:rPr>
          <w:rFonts w:asciiTheme="majorHAnsi" w:hAnsiTheme="majorHAnsi" w:cs="Arial"/>
          <w:sz w:val="22"/>
          <w:szCs w:val="22"/>
          <w:lang w:val="en-US"/>
        </w:rPr>
        <w:t>:</w:t>
      </w:r>
      <w:r w:rsidRPr="00F51956">
        <w:rPr>
          <w:rFonts w:asciiTheme="majorHAnsi" w:hAnsiTheme="majorHAnsi" w:cs="Arial"/>
          <w:sz w:val="22"/>
          <w:szCs w:val="22"/>
          <w:lang w:val="en-US"/>
        </w:rPr>
        <w:t xml:space="preserve"> </w:t>
      </w:r>
    </w:p>
    <w:p w14:paraId="42152C84" w14:textId="621F0379"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For each row in the code file, </w:t>
      </w:r>
      <w:r w:rsidRPr="00F51956">
        <w:rPr>
          <w:rFonts w:asciiTheme="majorHAnsi" w:hAnsiTheme="majorHAnsi" w:cs="Arial"/>
          <w:b/>
          <w:sz w:val="22"/>
          <w:szCs w:val="22"/>
          <w:lang w:val="en-US"/>
        </w:rPr>
        <w:t>check</w:t>
      </w:r>
      <w:r>
        <w:rPr>
          <w:rFonts w:asciiTheme="majorHAnsi" w:hAnsiTheme="majorHAnsi" w:cs="Arial"/>
          <w:sz w:val="22"/>
          <w:szCs w:val="22"/>
          <w:lang w:val="en-US"/>
        </w:rPr>
        <w:t xml:space="preserve"> whether the response provided fits one of the codes from the list of options provided in the previous question; </w:t>
      </w:r>
    </w:p>
    <w:p w14:paraId="194C58A6" w14:textId="613D7E8A" w:rsidR="00F51956" w:rsidRP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If you find a suitable pre-existing code, </w:t>
      </w:r>
      <w:r w:rsidRPr="00F51956">
        <w:rPr>
          <w:rFonts w:asciiTheme="majorHAnsi" w:hAnsiTheme="majorHAnsi" w:cs="Arial"/>
          <w:b/>
          <w:sz w:val="22"/>
          <w:szCs w:val="22"/>
          <w:lang w:val="en-US"/>
        </w:rPr>
        <w:t>assign</w:t>
      </w:r>
      <w:r>
        <w:rPr>
          <w:rFonts w:asciiTheme="majorHAnsi" w:hAnsiTheme="majorHAnsi" w:cs="Arial"/>
          <w:sz w:val="22"/>
          <w:szCs w:val="22"/>
          <w:lang w:val="en-US"/>
        </w:rPr>
        <w:t xml:space="preserve"> that code; else assign </w:t>
      </w:r>
      <w:r w:rsidRPr="00F51956">
        <w:rPr>
          <w:rFonts w:asciiTheme="majorHAnsi" w:hAnsiTheme="majorHAnsi" w:cs="Arial"/>
          <w:b/>
          <w:sz w:val="22"/>
          <w:szCs w:val="22"/>
          <w:lang w:val="en-US"/>
        </w:rPr>
        <w:t>NotCod</w:t>
      </w:r>
      <w:r w:rsidR="00511A18">
        <w:rPr>
          <w:rFonts w:asciiTheme="majorHAnsi" w:hAnsiTheme="majorHAnsi" w:cs="Arial"/>
          <w:b/>
          <w:sz w:val="22"/>
          <w:szCs w:val="22"/>
          <w:lang w:val="en-US"/>
        </w:rPr>
        <w:t>e</w:t>
      </w:r>
      <w:r w:rsidRPr="00F51956">
        <w:rPr>
          <w:rFonts w:asciiTheme="majorHAnsi" w:hAnsiTheme="majorHAnsi" w:cs="Arial"/>
          <w:b/>
          <w:sz w:val="22"/>
          <w:szCs w:val="22"/>
          <w:lang w:val="en-US"/>
        </w:rPr>
        <w:t>able</w:t>
      </w:r>
    </w:p>
    <w:p w14:paraId="4159A2E3" w14:textId="0E57B8BF" w:rsidR="00F51956" w:rsidRPr="00F51956" w:rsidRDefault="00F51956" w:rsidP="00F51956">
      <w:pPr>
        <w:pStyle w:val="ListParagraph"/>
        <w:numPr>
          <w:ilvl w:val="0"/>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“New Tags”</w:t>
      </w:r>
      <w:r w:rsidR="009F515F">
        <w:rPr>
          <w:rFonts w:asciiTheme="majorHAnsi" w:hAnsiTheme="majorHAnsi" w:cs="Arial"/>
          <w:b/>
          <w:sz w:val="22"/>
          <w:szCs w:val="22"/>
          <w:lang w:val="en-US"/>
        </w:rPr>
        <w:t xml:space="preserve"> </w:t>
      </w:r>
      <w:r w:rsidR="009F515F">
        <w:rPr>
          <w:rFonts w:asciiTheme="majorHAnsi" w:hAnsiTheme="majorHAnsi" w:cs="Arial"/>
          <w:sz w:val="22"/>
          <w:szCs w:val="22"/>
          <w:lang w:val="en-US"/>
        </w:rPr>
        <w:t>(this is “</w:t>
      </w:r>
      <w:r w:rsidR="009F515F" w:rsidRPr="009F515F">
        <w:rPr>
          <w:rFonts w:asciiTheme="majorHAnsi" w:hAnsiTheme="majorHAnsi" w:cs="Arial"/>
          <w:sz w:val="22"/>
          <w:szCs w:val="22"/>
          <w:lang w:val="en-US"/>
        </w:rPr>
        <w:t>Code Back</w:t>
      </w:r>
      <w:r w:rsidR="009F515F">
        <w:rPr>
          <w:rFonts w:asciiTheme="majorHAnsi" w:hAnsiTheme="majorHAnsi" w:cs="Arial"/>
          <w:sz w:val="22"/>
          <w:szCs w:val="22"/>
          <w:lang w:val="en-US"/>
        </w:rPr>
        <w:t>” with a different else branch)</w:t>
      </w:r>
      <w:r w:rsidRPr="00F51956">
        <w:rPr>
          <w:rFonts w:asciiTheme="majorHAnsi" w:hAnsiTheme="majorHAnsi" w:cs="Arial"/>
          <w:sz w:val="22"/>
          <w:szCs w:val="22"/>
          <w:lang w:val="en-US"/>
        </w:rPr>
        <w:t>:</w:t>
      </w:r>
    </w:p>
    <w:p w14:paraId="644B3024" w14:textId="77777777"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For each row in the code file, </w:t>
      </w:r>
      <w:r w:rsidRPr="00F51956">
        <w:rPr>
          <w:rFonts w:asciiTheme="majorHAnsi" w:hAnsiTheme="majorHAnsi" w:cs="Arial"/>
          <w:b/>
          <w:sz w:val="22"/>
          <w:szCs w:val="22"/>
          <w:lang w:val="en-US"/>
        </w:rPr>
        <w:t>check</w:t>
      </w:r>
      <w:r>
        <w:rPr>
          <w:rFonts w:asciiTheme="majorHAnsi" w:hAnsiTheme="majorHAnsi" w:cs="Arial"/>
          <w:sz w:val="22"/>
          <w:szCs w:val="22"/>
          <w:lang w:val="en-US"/>
        </w:rPr>
        <w:t xml:space="preserve"> whether the response provided fits one of the codes from the list of options provided in the previous question; </w:t>
      </w:r>
    </w:p>
    <w:p w14:paraId="58A42700" w14:textId="5E393916"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 xml:space="preserve">If you find a suitable pre-existing code, </w:t>
      </w:r>
      <w:r w:rsidRPr="00F51956">
        <w:rPr>
          <w:rFonts w:asciiTheme="majorHAnsi" w:hAnsiTheme="majorHAnsi" w:cs="Arial"/>
          <w:b/>
          <w:sz w:val="22"/>
          <w:szCs w:val="22"/>
          <w:lang w:val="en-US"/>
        </w:rPr>
        <w:t>assign</w:t>
      </w:r>
      <w:r>
        <w:rPr>
          <w:rFonts w:asciiTheme="majorHAnsi" w:hAnsiTheme="majorHAnsi" w:cs="Arial"/>
          <w:sz w:val="22"/>
          <w:szCs w:val="22"/>
          <w:lang w:val="en-US"/>
        </w:rPr>
        <w:t xml:space="preserve"> that code;</w:t>
      </w:r>
    </w:p>
    <w:p w14:paraId="41A7D23D" w14:textId="51C59A9F" w:rsidR="00F51956" w:rsidRDefault="00F51956" w:rsidP="00F51956">
      <w:pPr>
        <w:pStyle w:val="ListParagraph"/>
        <w:numPr>
          <w:ilvl w:val="1"/>
          <w:numId w:val="17"/>
        </w:numPr>
        <w:jc w:val="both"/>
        <w:rPr>
          <w:rFonts w:asciiTheme="majorHAnsi" w:hAnsiTheme="majorHAnsi" w:cs="Arial"/>
          <w:sz w:val="22"/>
          <w:szCs w:val="22"/>
          <w:lang w:val="en-US"/>
        </w:rPr>
      </w:pPr>
      <w:r>
        <w:rPr>
          <w:rFonts w:asciiTheme="majorHAnsi" w:hAnsiTheme="majorHAnsi" w:cs="Arial"/>
          <w:sz w:val="22"/>
          <w:szCs w:val="22"/>
          <w:lang w:val="en-US"/>
        </w:rPr>
        <w:t>For the responses remaining without codes:</w:t>
      </w:r>
    </w:p>
    <w:p w14:paraId="7208AC44" w14:textId="5AB3529F" w:rsidR="00F51956" w:rsidRDefault="00F51956" w:rsidP="00F51956">
      <w:pPr>
        <w:pStyle w:val="ListParagraph"/>
        <w:numPr>
          <w:ilvl w:val="2"/>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Group</w:t>
      </w:r>
      <w:r>
        <w:rPr>
          <w:rFonts w:asciiTheme="majorHAnsi" w:hAnsiTheme="majorHAnsi" w:cs="Arial"/>
          <w:sz w:val="22"/>
          <w:szCs w:val="22"/>
          <w:lang w:val="en-US"/>
        </w:rPr>
        <w:t xml:space="preserve"> the remaining responses by their content;</w:t>
      </w:r>
    </w:p>
    <w:p w14:paraId="24C9B196" w14:textId="0DFDD8C6" w:rsidR="00F51956" w:rsidRDefault="00F51956" w:rsidP="00F51956">
      <w:pPr>
        <w:pStyle w:val="ListParagraph"/>
        <w:numPr>
          <w:ilvl w:val="2"/>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t>Find</w:t>
      </w:r>
      <w:r>
        <w:rPr>
          <w:rFonts w:asciiTheme="majorHAnsi" w:hAnsiTheme="majorHAnsi" w:cs="Arial"/>
          <w:sz w:val="22"/>
          <w:szCs w:val="22"/>
          <w:lang w:val="en-US"/>
        </w:rPr>
        <w:t xml:space="preserve"> names for the groups that are similar in structure </w:t>
      </w:r>
      <w:ins w:id="3" w:author="Daniel Méndez" w:date="2018-04-17T17:19:00Z">
        <w:r w:rsidR="003C2CF7">
          <w:rPr>
            <w:rFonts w:asciiTheme="majorHAnsi" w:hAnsiTheme="majorHAnsi" w:cs="Arial"/>
            <w:sz w:val="22"/>
            <w:szCs w:val="22"/>
            <w:lang w:val="en-US"/>
          </w:rPr>
          <w:t xml:space="preserve">and level of abstraction </w:t>
        </w:r>
      </w:ins>
      <w:r>
        <w:rPr>
          <w:rFonts w:asciiTheme="majorHAnsi" w:hAnsiTheme="majorHAnsi" w:cs="Arial"/>
          <w:sz w:val="22"/>
          <w:szCs w:val="22"/>
          <w:lang w:val="en-US"/>
        </w:rPr>
        <w:t>to the pre-existing tags;</w:t>
      </w:r>
    </w:p>
    <w:p w14:paraId="1AA05DA6" w14:textId="3FE6DDF3" w:rsidR="00F51956" w:rsidRDefault="00F51956" w:rsidP="00F51956">
      <w:pPr>
        <w:pStyle w:val="ListParagraph"/>
        <w:numPr>
          <w:ilvl w:val="2"/>
          <w:numId w:val="17"/>
        </w:numPr>
        <w:jc w:val="both"/>
        <w:rPr>
          <w:rFonts w:asciiTheme="majorHAnsi" w:hAnsiTheme="majorHAnsi" w:cs="Arial"/>
          <w:sz w:val="22"/>
          <w:szCs w:val="22"/>
          <w:lang w:val="en-US"/>
        </w:rPr>
      </w:pPr>
      <w:r w:rsidRPr="00511A18">
        <w:rPr>
          <w:rFonts w:asciiTheme="majorHAnsi" w:hAnsiTheme="majorHAnsi" w:cs="Arial"/>
          <w:b/>
          <w:sz w:val="22"/>
          <w:szCs w:val="22"/>
          <w:lang w:val="en-US"/>
        </w:rPr>
        <w:lastRenderedPageBreak/>
        <w:t>Assign</w:t>
      </w:r>
      <w:r>
        <w:rPr>
          <w:rFonts w:asciiTheme="majorHAnsi" w:hAnsiTheme="majorHAnsi" w:cs="Arial"/>
          <w:sz w:val="22"/>
          <w:szCs w:val="22"/>
          <w:lang w:val="en-US"/>
        </w:rPr>
        <w:t xml:space="preserve"> all </w:t>
      </w:r>
      <w:r w:rsidR="00511A18">
        <w:rPr>
          <w:rFonts w:asciiTheme="majorHAnsi" w:hAnsiTheme="majorHAnsi" w:cs="Arial"/>
          <w:sz w:val="22"/>
          <w:szCs w:val="22"/>
          <w:lang w:val="en-US"/>
        </w:rPr>
        <w:t>responses in the individual groups the name of their group as a code.</w:t>
      </w:r>
    </w:p>
    <w:p w14:paraId="40715A39" w14:textId="0F2C5937" w:rsidR="00511A18" w:rsidRPr="00511A18" w:rsidRDefault="00511A18" w:rsidP="00511A18">
      <w:pPr>
        <w:jc w:val="both"/>
        <w:rPr>
          <w:rFonts w:asciiTheme="majorHAnsi" w:hAnsiTheme="majorHAnsi" w:cs="Arial"/>
          <w:sz w:val="22"/>
          <w:szCs w:val="22"/>
          <w:lang w:val="en-US"/>
        </w:rPr>
      </w:pPr>
      <w:r>
        <w:rPr>
          <w:rFonts w:asciiTheme="majorHAnsi" w:hAnsiTheme="majorHAnsi" w:cs="Arial"/>
          <w:sz w:val="22"/>
          <w:szCs w:val="22"/>
          <w:lang w:val="en-US"/>
        </w:rPr>
        <w:t xml:space="preserve">If an answer is empty (e.g., “ “, “.”, or “x”), assign the code </w:t>
      </w:r>
      <w:r w:rsidRPr="00511A18">
        <w:rPr>
          <w:rFonts w:asciiTheme="majorHAnsi" w:hAnsiTheme="majorHAnsi" w:cs="Arial"/>
          <w:b/>
          <w:sz w:val="22"/>
          <w:szCs w:val="22"/>
          <w:lang w:val="en-US"/>
        </w:rPr>
        <w:t>NotAnswered</w:t>
      </w:r>
      <w:r>
        <w:rPr>
          <w:rFonts w:asciiTheme="majorHAnsi" w:hAnsiTheme="majorHAnsi" w:cs="Arial"/>
          <w:sz w:val="22"/>
          <w:szCs w:val="22"/>
          <w:lang w:val="en-US"/>
        </w:rPr>
        <w:t xml:space="preserve"> (not the code NotCodeable).</w:t>
      </w:r>
    </w:p>
    <w:p w14:paraId="42A1AA67" w14:textId="0478CC48" w:rsidR="009F515F" w:rsidRDefault="009F515F" w:rsidP="00407D88">
      <w:pPr>
        <w:spacing w:line="276" w:lineRule="auto"/>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For </w:t>
      </w:r>
      <w:r>
        <w:rPr>
          <w:rFonts w:asciiTheme="majorHAnsi" w:eastAsia="Calibri" w:hAnsiTheme="majorHAnsi" w:cs="Arial"/>
          <w:b/>
          <w:color w:val="000000" w:themeColor="text1"/>
          <w:sz w:val="22"/>
          <w:szCs w:val="22"/>
          <w:lang w:val="en-US"/>
        </w:rPr>
        <w:t>list-supplanting questions</w:t>
      </w:r>
      <w:r>
        <w:rPr>
          <w:rFonts w:asciiTheme="majorHAnsi" w:eastAsia="Calibri" w:hAnsiTheme="majorHAnsi" w:cs="Arial"/>
          <w:color w:val="000000" w:themeColor="text1"/>
          <w:sz w:val="22"/>
          <w:szCs w:val="22"/>
          <w:lang w:val="en-US"/>
        </w:rPr>
        <w:t>, the only processing mode available is analogous to</w:t>
      </w:r>
      <w:r w:rsidRPr="009F515F">
        <w:rPr>
          <w:rFonts w:asciiTheme="majorHAnsi" w:eastAsia="Calibri" w:hAnsiTheme="majorHAnsi" w:cs="Arial"/>
          <w:b/>
          <w:color w:val="000000" w:themeColor="text1"/>
          <w:sz w:val="22"/>
          <w:szCs w:val="22"/>
          <w:lang w:val="en-US"/>
        </w:rPr>
        <w:t xml:space="preserve"> step c</w:t>
      </w:r>
      <w:r>
        <w:rPr>
          <w:rFonts w:asciiTheme="majorHAnsi" w:eastAsia="Calibri" w:hAnsiTheme="majorHAnsi" w:cs="Arial"/>
          <w:b/>
          <w:color w:val="000000" w:themeColor="text1"/>
          <w:sz w:val="22"/>
          <w:szCs w:val="22"/>
          <w:lang w:val="en-US"/>
        </w:rPr>
        <w:t>.</w:t>
      </w:r>
      <w:r w:rsidRPr="009F515F">
        <w:rPr>
          <w:rFonts w:asciiTheme="majorHAnsi" w:eastAsia="Calibri" w:hAnsiTheme="majorHAnsi" w:cs="Arial"/>
          <w:b/>
          <w:color w:val="000000" w:themeColor="text1"/>
          <w:sz w:val="22"/>
          <w:szCs w:val="22"/>
          <w:lang w:val="en-US"/>
        </w:rPr>
        <w:t xml:space="preserve"> </w:t>
      </w:r>
      <w:r>
        <w:rPr>
          <w:rFonts w:asciiTheme="majorHAnsi" w:eastAsia="Calibri" w:hAnsiTheme="majorHAnsi" w:cs="Arial"/>
          <w:color w:val="000000" w:themeColor="text1"/>
          <w:sz w:val="22"/>
          <w:szCs w:val="22"/>
          <w:lang w:val="en-US"/>
        </w:rPr>
        <w:t>from the “New Tags” option detailed above:</w:t>
      </w:r>
    </w:p>
    <w:p w14:paraId="270F3915" w14:textId="16373E0E" w:rsidR="009F515F" w:rsidRDefault="009F515F" w:rsidP="009F515F">
      <w:pPr>
        <w:pStyle w:val="ListParagraph"/>
        <w:numPr>
          <w:ilvl w:val="0"/>
          <w:numId w:val="19"/>
        </w:numPr>
        <w:jc w:val="both"/>
        <w:rPr>
          <w:rFonts w:asciiTheme="majorHAnsi" w:hAnsiTheme="majorHAnsi" w:cs="Arial"/>
          <w:sz w:val="22"/>
          <w:szCs w:val="22"/>
          <w:lang w:val="en-US"/>
        </w:rPr>
      </w:pPr>
      <w:r w:rsidRPr="00511A18">
        <w:rPr>
          <w:rFonts w:asciiTheme="majorHAnsi" w:hAnsiTheme="majorHAnsi" w:cs="Arial"/>
          <w:b/>
          <w:sz w:val="22"/>
          <w:szCs w:val="22"/>
          <w:lang w:val="en-US"/>
        </w:rPr>
        <w:t>Group</w:t>
      </w:r>
      <w:r>
        <w:rPr>
          <w:rFonts w:asciiTheme="majorHAnsi" w:hAnsiTheme="majorHAnsi" w:cs="Arial"/>
          <w:sz w:val="22"/>
          <w:szCs w:val="22"/>
          <w:lang w:val="en-US"/>
        </w:rPr>
        <w:t xml:space="preserve"> </w:t>
      </w:r>
      <w:r w:rsidR="002C3E6C">
        <w:rPr>
          <w:rFonts w:asciiTheme="majorHAnsi" w:hAnsiTheme="majorHAnsi" w:cs="Arial"/>
          <w:sz w:val="22"/>
          <w:szCs w:val="22"/>
          <w:lang w:val="en-US"/>
        </w:rPr>
        <w:t>all</w:t>
      </w:r>
      <w:r>
        <w:rPr>
          <w:rFonts w:asciiTheme="majorHAnsi" w:hAnsiTheme="majorHAnsi" w:cs="Arial"/>
          <w:sz w:val="22"/>
          <w:szCs w:val="22"/>
          <w:lang w:val="en-US"/>
        </w:rPr>
        <w:t xml:space="preserve"> responses by their content;</w:t>
      </w:r>
    </w:p>
    <w:p w14:paraId="0E0D9F7E" w14:textId="6A7499DD" w:rsidR="009F515F" w:rsidRDefault="009F515F" w:rsidP="009F515F">
      <w:pPr>
        <w:pStyle w:val="ListParagraph"/>
        <w:numPr>
          <w:ilvl w:val="0"/>
          <w:numId w:val="19"/>
        </w:numPr>
        <w:jc w:val="both"/>
        <w:rPr>
          <w:rFonts w:asciiTheme="majorHAnsi" w:hAnsiTheme="majorHAnsi" w:cs="Arial"/>
          <w:sz w:val="22"/>
          <w:szCs w:val="22"/>
          <w:lang w:val="en-US"/>
        </w:rPr>
      </w:pPr>
      <w:r w:rsidRPr="00511A18">
        <w:rPr>
          <w:rFonts w:asciiTheme="majorHAnsi" w:hAnsiTheme="majorHAnsi" w:cs="Arial"/>
          <w:b/>
          <w:sz w:val="22"/>
          <w:szCs w:val="22"/>
          <w:lang w:val="en-US"/>
        </w:rPr>
        <w:t>Find</w:t>
      </w:r>
      <w:r>
        <w:rPr>
          <w:rFonts w:asciiTheme="majorHAnsi" w:hAnsiTheme="majorHAnsi" w:cs="Arial"/>
          <w:sz w:val="22"/>
          <w:szCs w:val="22"/>
          <w:lang w:val="en-US"/>
        </w:rPr>
        <w:t xml:space="preserve"> names for the groups (reflect terminological distinctions made in the research community);</w:t>
      </w:r>
    </w:p>
    <w:p w14:paraId="3BAC557A" w14:textId="77777777" w:rsidR="009F515F" w:rsidRDefault="009F515F" w:rsidP="009F515F">
      <w:pPr>
        <w:pStyle w:val="ListParagraph"/>
        <w:numPr>
          <w:ilvl w:val="0"/>
          <w:numId w:val="19"/>
        </w:numPr>
        <w:jc w:val="both"/>
        <w:rPr>
          <w:rFonts w:asciiTheme="majorHAnsi" w:hAnsiTheme="majorHAnsi" w:cs="Arial"/>
          <w:sz w:val="22"/>
          <w:szCs w:val="22"/>
          <w:lang w:val="en-US"/>
        </w:rPr>
      </w:pPr>
      <w:r w:rsidRPr="00511A18">
        <w:rPr>
          <w:rFonts w:asciiTheme="majorHAnsi" w:hAnsiTheme="majorHAnsi" w:cs="Arial"/>
          <w:b/>
          <w:sz w:val="22"/>
          <w:szCs w:val="22"/>
          <w:lang w:val="en-US"/>
        </w:rPr>
        <w:t>Assign</w:t>
      </w:r>
      <w:r>
        <w:rPr>
          <w:rFonts w:asciiTheme="majorHAnsi" w:hAnsiTheme="majorHAnsi" w:cs="Arial"/>
          <w:sz w:val="22"/>
          <w:szCs w:val="22"/>
          <w:lang w:val="en-US"/>
        </w:rPr>
        <w:t xml:space="preserve"> all responses in the individual groups the name of their group as a code.</w:t>
      </w:r>
    </w:p>
    <w:p w14:paraId="4037AD5A" w14:textId="77777777" w:rsidR="009F515F" w:rsidRDefault="009F515F" w:rsidP="00407D88">
      <w:pPr>
        <w:spacing w:line="276" w:lineRule="auto"/>
        <w:jc w:val="both"/>
        <w:rPr>
          <w:rFonts w:asciiTheme="majorHAnsi" w:eastAsia="Calibri" w:hAnsiTheme="majorHAnsi" w:cs="Arial"/>
          <w:color w:val="000000" w:themeColor="text1"/>
          <w:sz w:val="22"/>
          <w:szCs w:val="22"/>
          <w:lang w:val="en-US"/>
        </w:rPr>
      </w:pPr>
    </w:p>
    <w:p w14:paraId="6B68EFFC" w14:textId="77777777" w:rsidR="00AE3B29" w:rsidRDefault="009F515F" w:rsidP="009F515F">
      <w:pPr>
        <w:spacing w:line="276" w:lineRule="auto"/>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For </w:t>
      </w:r>
      <w:r>
        <w:rPr>
          <w:rFonts w:asciiTheme="majorHAnsi" w:eastAsia="Calibri" w:hAnsiTheme="majorHAnsi" w:cs="Arial"/>
          <w:b/>
          <w:color w:val="000000" w:themeColor="text1"/>
          <w:sz w:val="22"/>
          <w:szCs w:val="22"/>
          <w:lang w:val="en-US"/>
        </w:rPr>
        <w:t xml:space="preserve">v_20 </w:t>
      </w:r>
      <w:r>
        <w:rPr>
          <w:rFonts w:asciiTheme="majorHAnsi" w:eastAsia="Calibri" w:hAnsiTheme="majorHAnsi" w:cs="Arial"/>
          <w:color w:val="000000" w:themeColor="text1"/>
          <w:sz w:val="22"/>
          <w:szCs w:val="22"/>
          <w:lang w:val="en-US"/>
        </w:rPr>
        <w:t xml:space="preserve">and </w:t>
      </w:r>
      <w:r>
        <w:rPr>
          <w:rFonts w:asciiTheme="majorHAnsi" w:eastAsia="Calibri" w:hAnsiTheme="majorHAnsi" w:cs="Arial"/>
          <w:b/>
          <w:color w:val="000000" w:themeColor="text1"/>
          <w:sz w:val="22"/>
          <w:szCs w:val="22"/>
          <w:lang w:val="en-US"/>
        </w:rPr>
        <w:t>v_194</w:t>
      </w:r>
      <w:r>
        <w:rPr>
          <w:rFonts w:asciiTheme="majorHAnsi" w:eastAsia="Calibri" w:hAnsiTheme="majorHAnsi" w:cs="Arial"/>
          <w:color w:val="000000" w:themeColor="text1"/>
          <w:sz w:val="22"/>
          <w:szCs w:val="22"/>
          <w:lang w:val="en-US"/>
        </w:rPr>
        <w:t xml:space="preserve">, if you want to assign </w:t>
      </w:r>
      <w:r w:rsidRPr="009F515F">
        <w:rPr>
          <w:rFonts w:asciiTheme="majorHAnsi" w:eastAsia="Calibri" w:hAnsiTheme="majorHAnsi" w:cs="Arial"/>
          <w:b/>
          <w:color w:val="000000" w:themeColor="text1"/>
          <w:sz w:val="22"/>
          <w:szCs w:val="22"/>
          <w:lang w:val="en-US"/>
        </w:rPr>
        <w:t>multiple codes</w:t>
      </w:r>
      <w:r>
        <w:rPr>
          <w:rFonts w:asciiTheme="majorHAnsi" w:eastAsia="Calibri" w:hAnsiTheme="majorHAnsi" w:cs="Arial"/>
          <w:color w:val="000000" w:themeColor="text1"/>
          <w:sz w:val="22"/>
          <w:szCs w:val="22"/>
          <w:lang w:val="en-US"/>
        </w:rPr>
        <w:t xml:space="preserve"> to an answer, </w:t>
      </w:r>
      <w:r w:rsidRPr="009F515F">
        <w:rPr>
          <w:rFonts w:asciiTheme="majorHAnsi" w:eastAsia="Calibri" w:hAnsiTheme="majorHAnsi" w:cs="Arial"/>
          <w:b/>
          <w:color w:val="000000" w:themeColor="text1"/>
          <w:sz w:val="22"/>
          <w:szCs w:val="22"/>
          <w:lang w:val="en-US"/>
        </w:rPr>
        <w:t xml:space="preserve">copy and paste the row </w:t>
      </w:r>
      <w:r>
        <w:rPr>
          <w:rFonts w:asciiTheme="majorHAnsi" w:eastAsia="Calibri" w:hAnsiTheme="majorHAnsi" w:cs="Arial"/>
          <w:color w:val="000000" w:themeColor="text1"/>
          <w:sz w:val="22"/>
          <w:szCs w:val="22"/>
          <w:lang w:val="en-US"/>
        </w:rPr>
        <w:t xml:space="preserve">holding the answer as many times as needed to have one row per tuple (“lfdn”, “v_&lt;variable_number&gt;”, “tag”). </w:t>
      </w:r>
      <w:r w:rsidRPr="009F515F">
        <w:rPr>
          <w:rFonts w:asciiTheme="majorHAnsi" w:eastAsia="Calibri" w:hAnsiTheme="majorHAnsi" w:cs="Arial"/>
          <w:b/>
          <w:color w:val="000000" w:themeColor="text1"/>
          <w:sz w:val="22"/>
          <w:szCs w:val="22"/>
          <w:lang w:val="en-US"/>
        </w:rPr>
        <w:t>Do not</w:t>
      </w:r>
      <w:r>
        <w:rPr>
          <w:rFonts w:asciiTheme="majorHAnsi" w:eastAsia="Calibri" w:hAnsiTheme="majorHAnsi" w:cs="Arial"/>
          <w:color w:val="000000" w:themeColor="text1"/>
          <w:sz w:val="22"/>
          <w:szCs w:val="22"/>
          <w:lang w:val="en-US"/>
        </w:rPr>
        <w:t xml:space="preserve"> make lists of tags in a single row.</w:t>
      </w:r>
      <w:r w:rsidR="00AE3B29">
        <w:rPr>
          <w:rFonts w:asciiTheme="majorHAnsi" w:eastAsia="Calibri" w:hAnsiTheme="majorHAnsi" w:cs="Arial"/>
          <w:color w:val="000000" w:themeColor="text1"/>
          <w:sz w:val="22"/>
          <w:szCs w:val="22"/>
          <w:lang w:val="en-US"/>
        </w:rPr>
        <w:t xml:space="preserve"> </w:t>
      </w:r>
    </w:p>
    <w:p w14:paraId="23AE14A6" w14:textId="77777777" w:rsidR="00AE3B29" w:rsidRDefault="00AE3B29" w:rsidP="009F515F">
      <w:pPr>
        <w:spacing w:line="276" w:lineRule="auto"/>
        <w:jc w:val="both"/>
        <w:rPr>
          <w:rFonts w:asciiTheme="majorHAnsi" w:eastAsia="Calibri" w:hAnsiTheme="majorHAnsi" w:cs="Arial"/>
          <w:color w:val="000000" w:themeColor="text1"/>
          <w:sz w:val="22"/>
          <w:szCs w:val="22"/>
          <w:lang w:val="en-US"/>
        </w:rPr>
      </w:pPr>
    </w:p>
    <w:p w14:paraId="1A983627" w14:textId="3B0A9471" w:rsidR="009F515F" w:rsidRPr="009F515F" w:rsidRDefault="00AE3B29" w:rsidP="009F515F">
      <w:pPr>
        <w:spacing w:line="276" w:lineRule="auto"/>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If you want to </w:t>
      </w:r>
      <w:r w:rsidRPr="002C3E6C">
        <w:rPr>
          <w:rFonts w:asciiTheme="majorHAnsi" w:eastAsia="Calibri" w:hAnsiTheme="majorHAnsi" w:cs="Arial"/>
          <w:b/>
          <w:color w:val="000000" w:themeColor="text1"/>
          <w:sz w:val="22"/>
          <w:szCs w:val="22"/>
          <w:lang w:val="en-US"/>
        </w:rPr>
        <w:t>organize</w:t>
      </w:r>
      <w:r>
        <w:rPr>
          <w:rFonts w:asciiTheme="majorHAnsi" w:eastAsia="Calibri" w:hAnsiTheme="majorHAnsi" w:cs="Arial"/>
          <w:color w:val="000000" w:themeColor="text1"/>
          <w:sz w:val="22"/>
          <w:szCs w:val="22"/>
          <w:lang w:val="en-US"/>
        </w:rPr>
        <w:t xml:space="preserve"> your new tags in a </w:t>
      </w:r>
      <w:r w:rsidRPr="002C3E6C">
        <w:rPr>
          <w:rFonts w:asciiTheme="majorHAnsi" w:eastAsia="Calibri" w:hAnsiTheme="majorHAnsi" w:cs="Arial"/>
          <w:b/>
          <w:color w:val="000000" w:themeColor="text1"/>
          <w:sz w:val="22"/>
          <w:szCs w:val="22"/>
          <w:lang w:val="en-US"/>
        </w:rPr>
        <w:t>taxonomy</w:t>
      </w:r>
      <w:r>
        <w:rPr>
          <w:rFonts w:asciiTheme="majorHAnsi" w:eastAsia="Calibri" w:hAnsiTheme="majorHAnsi" w:cs="Arial"/>
          <w:color w:val="000000" w:themeColor="text1"/>
          <w:sz w:val="22"/>
          <w:szCs w:val="22"/>
          <w:lang w:val="en-US"/>
        </w:rPr>
        <w:t xml:space="preserve">, please follow the </w:t>
      </w:r>
      <w:r w:rsidRPr="002C3E6C">
        <w:rPr>
          <w:rFonts w:asciiTheme="majorHAnsi" w:eastAsia="Calibri" w:hAnsiTheme="majorHAnsi" w:cs="Arial"/>
          <w:b/>
          <w:color w:val="000000" w:themeColor="text1"/>
          <w:sz w:val="22"/>
          <w:szCs w:val="22"/>
          <w:lang w:val="en-US"/>
        </w:rPr>
        <w:t>tag format</w:t>
      </w:r>
      <w:r>
        <w:rPr>
          <w:rFonts w:asciiTheme="majorHAnsi" w:eastAsia="Calibri" w:hAnsiTheme="majorHAnsi" w:cs="Arial"/>
          <w:color w:val="000000" w:themeColor="text1"/>
          <w:sz w:val="22"/>
          <w:szCs w:val="22"/>
          <w:lang w:val="en-US"/>
        </w:rPr>
        <w:t xml:space="preserve"> </w:t>
      </w:r>
      <w:r w:rsidR="00294F5F">
        <w:rPr>
          <w:rFonts w:asciiTheme="majorHAnsi" w:eastAsia="Calibri" w:hAnsiTheme="majorHAnsi" w:cs="Arial"/>
          <w:color w:val="000000" w:themeColor="text1"/>
          <w:sz w:val="22"/>
          <w:szCs w:val="22"/>
          <w:lang w:val="en-US"/>
        </w:rPr>
        <w:t xml:space="preserve">and </w:t>
      </w:r>
      <w:r w:rsidR="00294F5F" w:rsidRPr="00294F5F">
        <w:rPr>
          <w:rFonts w:asciiTheme="majorHAnsi" w:eastAsia="Calibri" w:hAnsiTheme="majorHAnsi" w:cs="Arial"/>
          <w:b/>
          <w:color w:val="000000" w:themeColor="text1"/>
          <w:sz w:val="22"/>
          <w:szCs w:val="22"/>
          <w:lang w:val="en-US"/>
        </w:rPr>
        <w:t>communication procedure</w:t>
      </w:r>
      <w:r w:rsidR="00294F5F">
        <w:rPr>
          <w:rFonts w:asciiTheme="majorHAnsi" w:eastAsia="Calibri" w:hAnsiTheme="majorHAnsi" w:cs="Arial"/>
          <w:color w:val="000000" w:themeColor="text1"/>
          <w:sz w:val="22"/>
          <w:szCs w:val="22"/>
          <w:lang w:val="en-US"/>
        </w:rPr>
        <w:t xml:space="preserve"> </w:t>
      </w:r>
      <w:r>
        <w:rPr>
          <w:rFonts w:asciiTheme="majorHAnsi" w:eastAsia="Calibri" w:hAnsiTheme="majorHAnsi" w:cs="Arial"/>
          <w:color w:val="000000" w:themeColor="text1"/>
          <w:sz w:val="22"/>
          <w:szCs w:val="22"/>
          <w:lang w:val="en-US"/>
        </w:rPr>
        <w:t>specified</w:t>
      </w:r>
      <w:r w:rsidR="002C3E6C">
        <w:rPr>
          <w:rFonts w:asciiTheme="majorHAnsi" w:eastAsia="Calibri" w:hAnsiTheme="majorHAnsi" w:cs="Arial"/>
          <w:color w:val="000000" w:themeColor="text1"/>
          <w:sz w:val="22"/>
          <w:szCs w:val="22"/>
          <w:lang w:val="en-US"/>
        </w:rPr>
        <w:t xml:space="preserve"> for the long free text answers.</w:t>
      </w:r>
    </w:p>
    <w:p w14:paraId="270CEFA6" w14:textId="3FAEA4A0" w:rsidR="00423841" w:rsidRPr="00423841" w:rsidRDefault="00423841" w:rsidP="00423841">
      <w:pPr>
        <w:pStyle w:val="Heading1"/>
        <w:rPr>
          <w:lang w:val="en-US"/>
        </w:rPr>
      </w:pPr>
      <w:r w:rsidRPr="00423841">
        <w:rPr>
          <w:lang w:val="en-US"/>
        </w:rPr>
        <w:t>Long Free Text Questions</w:t>
      </w:r>
    </w:p>
    <w:p w14:paraId="661A14C5" w14:textId="6510DF34" w:rsidR="00106B4E" w:rsidRPr="001021A7" w:rsidRDefault="00F665EB" w:rsidP="000A0AB5">
      <w:pPr>
        <w:jc w:val="both"/>
        <w:rPr>
          <w:rFonts w:asciiTheme="majorHAnsi" w:hAnsiTheme="majorHAnsi"/>
          <w:sz w:val="22"/>
          <w:szCs w:val="22"/>
          <w:lang w:val="en-US"/>
        </w:rPr>
      </w:pPr>
      <w:r>
        <w:rPr>
          <w:rFonts w:asciiTheme="majorHAnsi" w:hAnsiTheme="majorHAnsi"/>
          <w:sz w:val="22"/>
          <w:szCs w:val="22"/>
          <w:lang w:val="en-US"/>
        </w:rPr>
        <w:t>As</w:t>
      </w:r>
      <w:r w:rsidRPr="001021A7">
        <w:rPr>
          <w:rFonts w:asciiTheme="majorHAnsi" w:hAnsiTheme="majorHAnsi"/>
          <w:sz w:val="22"/>
          <w:szCs w:val="22"/>
          <w:lang w:val="en-US"/>
        </w:rPr>
        <w:t xml:space="preserve"> </w:t>
      </w:r>
      <w:r w:rsidR="000A0AB5" w:rsidRPr="001021A7">
        <w:rPr>
          <w:rFonts w:asciiTheme="majorHAnsi" w:hAnsiTheme="majorHAnsi"/>
          <w:sz w:val="22"/>
          <w:szCs w:val="22"/>
          <w:lang w:val="en-US"/>
        </w:rPr>
        <w:t xml:space="preserve">the coding of long free text questions is different from the coding of short free text questions, we will </w:t>
      </w:r>
      <w:r w:rsidR="002C3E6C">
        <w:rPr>
          <w:rFonts w:asciiTheme="majorHAnsi" w:hAnsiTheme="majorHAnsi"/>
          <w:sz w:val="22"/>
          <w:szCs w:val="22"/>
          <w:lang w:val="en-US"/>
        </w:rPr>
        <w:t xml:space="preserve">generally </w:t>
      </w:r>
      <w:r w:rsidR="000A0AB5" w:rsidRPr="001021A7">
        <w:rPr>
          <w:rFonts w:asciiTheme="majorHAnsi" w:hAnsiTheme="majorHAnsi"/>
          <w:sz w:val="22"/>
          <w:szCs w:val="22"/>
          <w:lang w:val="en-US"/>
        </w:rPr>
        <w:t xml:space="preserve">refer to it as </w:t>
      </w:r>
      <w:r w:rsidR="000A0AB5" w:rsidRPr="001021A7">
        <w:rPr>
          <w:rFonts w:asciiTheme="majorHAnsi" w:hAnsiTheme="majorHAnsi"/>
          <w:b/>
          <w:sz w:val="22"/>
          <w:szCs w:val="22"/>
          <w:lang w:val="en-US"/>
        </w:rPr>
        <w:t>tagging</w:t>
      </w:r>
      <w:r w:rsidR="000A0AB5" w:rsidRPr="001021A7">
        <w:rPr>
          <w:rFonts w:asciiTheme="majorHAnsi" w:hAnsiTheme="majorHAnsi"/>
          <w:sz w:val="22"/>
          <w:szCs w:val="22"/>
          <w:lang w:val="en-US"/>
        </w:rPr>
        <w:t>. Tagging differs from coding in</w:t>
      </w:r>
      <w:r w:rsidR="00071269" w:rsidRPr="001021A7">
        <w:rPr>
          <w:rFonts w:asciiTheme="majorHAnsi" w:hAnsiTheme="majorHAnsi"/>
          <w:sz w:val="22"/>
          <w:szCs w:val="22"/>
          <w:lang w:val="en-US"/>
        </w:rPr>
        <w:t xml:space="preserve"> two important respects:</w:t>
      </w:r>
    </w:p>
    <w:p w14:paraId="699465A1" w14:textId="54244849" w:rsidR="00106B4E" w:rsidRPr="00C22041" w:rsidRDefault="00106B4E" w:rsidP="00C22041">
      <w:pPr>
        <w:pStyle w:val="ListParagraph"/>
        <w:numPr>
          <w:ilvl w:val="0"/>
          <w:numId w:val="16"/>
        </w:numPr>
        <w:jc w:val="both"/>
        <w:rPr>
          <w:rFonts w:asciiTheme="majorHAnsi" w:hAnsiTheme="majorHAnsi"/>
          <w:sz w:val="22"/>
          <w:szCs w:val="22"/>
          <w:lang w:val="en-US"/>
        </w:rPr>
      </w:pPr>
      <w:r w:rsidRPr="00C22041">
        <w:rPr>
          <w:rFonts w:asciiTheme="majorHAnsi" w:hAnsiTheme="majorHAnsi"/>
          <w:sz w:val="22"/>
          <w:szCs w:val="22"/>
          <w:lang w:val="en-US"/>
        </w:rPr>
        <w:t>The</w:t>
      </w:r>
      <w:r w:rsidR="000A0AB5" w:rsidRPr="00C22041">
        <w:rPr>
          <w:rFonts w:asciiTheme="majorHAnsi" w:hAnsiTheme="majorHAnsi"/>
          <w:sz w:val="22"/>
          <w:szCs w:val="22"/>
          <w:lang w:val="en-US"/>
        </w:rPr>
        <w:t xml:space="preserve"> tags </w:t>
      </w:r>
      <w:r w:rsidRPr="00C22041">
        <w:rPr>
          <w:rFonts w:asciiTheme="majorHAnsi" w:hAnsiTheme="majorHAnsi"/>
          <w:sz w:val="22"/>
          <w:szCs w:val="22"/>
          <w:lang w:val="en-US"/>
        </w:rPr>
        <w:t xml:space="preserve">are not a set of disjoint </w:t>
      </w:r>
      <w:r w:rsidR="002D20A5">
        <w:rPr>
          <w:rFonts w:asciiTheme="majorHAnsi" w:hAnsiTheme="majorHAnsi"/>
          <w:sz w:val="22"/>
          <w:szCs w:val="22"/>
          <w:lang w:val="en-US"/>
        </w:rPr>
        <w:t>concepts</w:t>
      </w:r>
      <w:r w:rsidRPr="00C22041">
        <w:rPr>
          <w:rFonts w:asciiTheme="majorHAnsi" w:hAnsiTheme="majorHAnsi"/>
          <w:sz w:val="22"/>
          <w:szCs w:val="22"/>
          <w:lang w:val="en-US"/>
        </w:rPr>
        <w:t xml:space="preserve"> but rather organized as a </w:t>
      </w:r>
      <w:r w:rsidRPr="00C22041">
        <w:rPr>
          <w:rFonts w:asciiTheme="majorHAnsi" w:hAnsiTheme="majorHAnsi"/>
          <w:b/>
          <w:sz w:val="22"/>
          <w:szCs w:val="22"/>
          <w:lang w:val="en-US"/>
        </w:rPr>
        <w:t>forest of facets</w:t>
      </w:r>
      <w:r w:rsidR="00831E51">
        <w:rPr>
          <w:rFonts w:asciiTheme="majorHAnsi" w:hAnsiTheme="majorHAnsi"/>
          <w:b/>
          <w:sz w:val="22"/>
          <w:szCs w:val="22"/>
          <w:lang w:val="en-US"/>
        </w:rPr>
        <w:t xml:space="preserve"> </w:t>
      </w:r>
      <w:r w:rsidR="00831E51">
        <w:rPr>
          <w:rFonts w:asciiTheme="majorHAnsi" w:hAnsiTheme="majorHAnsi"/>
          <w:sz w:val="22"/>
          <w:szCs w:val="22"/>
          <w:lang w:val="en-US"/>
        </w:rPr>
        <w:t>(a hybrid of the facet and tree taxonomies)</w:t>
      </w:r>
      <w:r w:rsidR="000A0AB5" w:rsidRPr="00C22041">
        <w:rPr>
          <w:rFonts w:asciiTheme="majorHAnsi" w:hAnsiTheme="majorHAnsi"/>
          <w:sz w:val="22"/>
          <w:szCs w:val="22"/>
          <w:lang w:val="en-US"/>
        </w:rPr>
        <w:t>;</w:t>
      </w:r>
      <w:r w:rsidRPr="00C22041">
        <w:rPr>
          <w:rFonts w:asciiTheme="majorHAnsi" w:hAnsiTheme="majorHAnsi"/>
          <w:sz w:val="22"/>
          <w:szCs w:val="22"/>
          <w:lang w:val="en-US"/>
        </w:rPr>
        <w:t xml:space="preserve"> each facet is represented by a </w:t>
      </w:r>
      <w:r w:rsidR="000A0AB5" w:rsidRPr="00C22041">
        <w:rPr>
          <w:rFonts w:asciiTheme="majorHAnsi" w:hAnsiTheme="majorHAnsi"/>
          <w:sz w:val="22"/>
          <w:szCs w:val="22"/>
          <w:lang w:val="en-US"/>
        </w:rPr>
        <w:t xml:space="preserve">hierarchical </w:t>
      </w:r>
      <w:r w:rsidRPr="00C22041">
        <w:rPr>
          <w:rFonts w:asciiTheme="majorHAnsi" w:hAnsiTheme="majorHAnsi"/>
          <w:sz w:val="22"/>
          <w:szCs w:val="22"/>
          <w:lang w:val="en-US"/>
        </w:rPr>
        <w:t>tree of tags, which may be several levels deep</w:t>
      </w:r>
      <w:r w:rsidR="000A0AB5" w:rsidRPr="00C22041">
        <w:rPr>
          <w:rFonts w:asciiTheme="majorHAnsi" w:hAnsiTheme="majorHAnsi"/>
          <w:sz w:val="22"/>
          <w:szCs w:val="22"/>
          <w:lang w:val="en-US"/>
        </w:rPr>
        <w:t>.</w:t>
      </w:r>
    </w:p>
    <w:p w14:paraId="253F2C5D" w14:textId="49171382" w:rsidR="00071269" w:rsidRPr="00C22041" w:rsidRDefault="00071269" w:rsidP="00C22041">
      <w:pPr>
        <w:pStyle w:val="ListParagraph"/>
        <w:numPr>
          <w:ilvl w:val="0"/>
          <w:numId w:val="16"/>
        </w:numPr>
        <w:jc w:val="both"/>
        <w:rPr>
          <w:rFonts w:asciiTheme="majorHAnsi" w:hAnsiTheme="majorHAnsi"/>
          <w:sz w:val="22"/>
          <w:szCs w:val="22"/>
          <w:lang w:val="en-US"/>
        </w:rPr>
      </w:pPr>
      <w:r w:rsidRPr="00C22041">
        <w:rPr>
          <w:rFonts w:asciiTheme="majorHAnsi" w:hAnsiTheme="majorHAnsi"/>
          <w:b/>
          <w:sz w:val="22"/>
          <w:szCs w:val="22"/>
          <w:lang w:val="en-US"/>
        </w:rPr>
        <w:t xml:space="preserve">More than one </w:t>
      </w:r>
      <w:r w:rsidR="000A0AB5" w:rsidRPr="00C22041">
        <w:rPr>
          <w:rFonts w:asciiTheme="majorHAnsi" w:hAnsiTheme="majorHAnsi"/>
          <w:b/>
          <w:sz w:val="22"/>
          <w:szCs w:val="22"/>
          <w:lang w:val="en-US"/>
        </w:rPr>
        <w:t>tag</w:t>
      </w:r>
      <w:r w:rsidRPr="00C22041">
        <w:rPr>
          <w:rFonts w:asciiTheme="majorHAnsi" w:hAnsiTheme="majorHAnsi"/>
          <w:b/>
          <w:sz w:val="22"/>
          <w:szCs w:val="22"/>
          <w:lang w:val="en-US"/>
        </w:rPr>
        <w:t xml:space="preserve"> may be assigned</w:t>
      </w:r>
      <w:r w:rsidRPr="00C22041">
        <w:rPr>
          <w:rFonts w:asciiTheme="majorHAnsi" w:hAnsiTheme="majorHAnsi"/>
          <w:sz w:val="22"/>
          <w:szCs w:val="22"/>
          <w:lang w:val="en-US"/>
        </w:rPr>
        <w:t xml:space="preserve"> to </w:t>
      </w:r>
      <w:r w:rsidR="002D20A5">
        <w:rPr>
          <w:rFonts w:asciiTheme="majorHAnsi" w:hAnsiTheme="majorHAnsi"/>
          <w:sz w:val="22"/>
          <w:szCs w:val="22"/>
          <w:lang w:val="en-US"/>
        </w:rPr>
        <w:t>each</w:t>
      </w:r>
      <w:r w:rsidRPr="00C22041">
        <w:rPr>
          <w:rFonts w:asciiTheme="majorHAnsi" w:hAnsiTheme="majorHAnsi"/>
          <w:sz w:val="22"/>
          <w:szCs w:val="22"/>
          <w:lang w:val="en-US"/>
        </w:rPr>
        <w:t xml:space="preserve"> </w:t>
      </w:r>
      <w:r w:rsidR="000A0AB5" w:rsidRPr="00C22041">
        <w:rPr>
          <w:rFonts w:asciiTheme="majorHAnsi" w:hAnsiTheme="majorHAnsi"/>
          <w:sz w:val="22"/>
          <w:szCs w:val="22"/>
          <w:lang w:val="en-US"/>
        </w:rPr>
        <w:t>answer</w:t>
      </w:r>
      <w:r w:rsidR="00AE3B29">
        <w:rPr>
          <w:rFonts w:asciiTheme="majorHAnsi" w:hAnsiTheme="majorHAnsi"/>
          <w:sz w:val="22"/>
          <w:szCs w:val="22"/>
          <w:lang w:val="en-US"/>
        </w:rPr>
        <w:t xml:space="preserve"> (and this is the rule rather than the exception [as for the short free text answers])</w:t>
      </w:r>
      <w:r w:rsidR="000A0AB5" w:rsidRPr="00C22041">
        <w:rPr>
          <w:rFonts w:asciiTheme="majorHAnsi" w:hAnsiTheme="majorHAnsi"/>
          <w:sz w:val="22"/>
          <w:szCs w:val="22"/>
          <w:lang w:val="en-US"/>
        </w:rPr>
        <w:t>.</w:t>
      </w:r>
    </w:p>
    <w:p w14:paraId="6CBF74B4" w14:textId="77777777" w:rsidR="00C22041" w:rsidRDefault="00C22041" w:rsidP="00C22041">
      <w:pPr>
        <w:jc w:val="both"/>
        <w:rPr>
          <w:rFonts w:asciiTheme="majorHAnsi" w:hAnsiTheme="majorHAnsi"/>
          <w:sz w:val="22"/>
          <w:szCs w:val="22"/>
          <w:lang w:val="en-US"/>
        </w:rPr>
      </w:pPr>
    </w:p>
    <w:p w14:paraId="6FC74904" w14:textId="77777777" w:rsidR="0000611A" w:rsidRDefault="00C22041" w:rsidP="00C22041">
      <w:pPr>
        <w:jc w:val="both"/>
        <w:rPr>
          <w:rFonts w:asciiTheme="majorHAnsi" w:hAnsiTheme="majorHAnsi"/>
          <w:sz w:val="22"/>
          <w:szCs w:val="22"/>
          <w:lang w:val="en-US"/>
        </w:rPr>
      </w:pPr>
      <w:r>
        <w:rPr>
          <w:rFonts w:asciiTheme="majorHAnsi" w:hAnsiTheme="majorHAnsi"/>
          <w:sz w:val="22"/>
          <w:szCs w:val="22"/>
          <w:lang w:val="en-US"/>
        </w:rPr>
        <w:t>For the purposes of storage, tags will be Strings with the following structure:</w:t>
      </w:r>
    </w:p>
    <w:p w14:paraId="2F0FFAFE" w14:textId="12D7FE1B" w:rsidR="00C22041" w:rsidRDefault="00C22041" w:rsidP="00C22041">
      <w:pPr>
        <w:jc w:val="both"/>
        <w:rPr>
          <w:rFonts w:asciiTheme="majorHAnsi" w:hAnsiTheme="majorHAnsi"/>
          <w:sz w:val="22"/>
          <w:szCs w:val="22"/>
          <w:lang w:val="en-US"/>
        </w:rPr>
      </w:pPr>
      <w:r w:rsidRPr="00C22041">
        <w:rPr>
          <w:rFonts w:asciiTheme="majorHAnsi" w:hAnsiTheme="majorHAnsi"/>
          <w:b/>
          <w:sz w:val="22"/>
          <w:szCs w:val="22"/>
          <w:lang w:val="en-US"/>
        </w:rPr>
        <w:t>&lt;level1&gt;:&lt;level2&gt;:&lt;level3&gt;_&lt;level4&gt;</w:t>
      </w:r>
      <w:r>
        <w:rPr>
          <w:rFonts w:asciiTheme="majorHAnsi" w:hAnsiTheme="majorHAnsi"/>
          <w:sz w:val="22"/>
          <w:szCs w:val="22"/>
          <w:lang w:val="en-US"/>
        </w:rPr>
        <w:t>, where all elements but the firs</w:t>
      </w:r>
      <w:r w:rsidR="00AE3B29">
        <w:rPr>
          <w:rFonts w:asciiTheme="majorHAnsi" w:hAnsiTheme="majorHAnsi"/>
          <w:sz w:val="22"/>
          <w:szCs w:val="22"/>
          <w:lang w:val="en-US"/>
        </w:rPr>
        <w:t xml:space="preserve">t level identifier are optional and where – for the purposes of this survey – a </w:t>
      </w:r>
      <w:del w:id="4" w:author="Daniel Méndez" w:date="2018-04-17T17:22:00Z">
        <w:r w:rsidR="00AE3B29" w:rsidDel="003C2CF7">
          <w:rPr>
            <w:rFonts w:asciiTheme="majorHAnsi" w:hAnsiTheme="majorHAnsi"/>
            <w:sz w:val="22"/>
            <w:szCs w:val="22"/>
            <w:lang w:val="en-US"/>
          </w:rPr>
          <w:delText xml:space="preserve">structure </w:delText>
        </w:r>
      </w:del>
      <w:ins w:id="5" w:author="Daniel Méndez" w:date="2018-04-17T17:22:00Z">
        <w:r w:rsidR="003C2CF7">
          <w:rPr>
            <w:rFonts w:asciiTheme="majorHAnsi" w:hAnsiTheme="majorHAnsi"/>
            <w:sz w:val="22"/>
            <w:szCs w:val="22"/>
            <w:lang w:val="en-US"/>
          </w:rPr>
          <w:t>hierarchy</w:t>
        </w:r>
        <w:r w:rsidR="003C2CF7">
          <w:rPr>
            <w:rFonts w:asciiTheme="majorHAnsi" w:hAnsiTheme="majorHAnsi"/>
            <w:sz w:val="22"/>
            <w:szCs w:val="22"/>
            <w:lang w:val="en-US"/>
          </w:rPr>
          <w:t xml:space="preserve"> </w:t>
        </w:r>
      </w:ins>
      <w:r w:rsidR="00AE3B29">
        <w:rPr>
          <w:rFonts w:asciiTheme="majorHAnsi" w:hAnsiTheme="majorHAnsi"/>
          <w:sz w:val="22"/>
          <w:szCs w:val="22"/>
          <w:lang w:val="en-US"/>
        </w:rPr>
        <w:t>no deeper than two levels is generally desirable.</w:t>
      </w:r>
    </w:p>
    <w:p w14:paraId="621F89B5" w14:textId="77777777" w:rsidR="00C22041" w:rsidRDefault="00C22041" w:rsidP="00C22041">
      <w:pPr>
        <w:jc w:val="both"/>
        <w:rPr>
          <w:rFonts w:asciiTheme="majorHAnsi" w:hAnsiTheme="majorHAnsi"/>
          <w:sz w:val="22"/>
          <w:szCs w:val="22"/>
          <w:lang w:val="en-US"/>
        </w:rPr>
      </w:pPr>
      <w:r>
        <w:rPr>
          <w:rFonts w:asciiTheme="majorHAnsi" w:hAnsiTheme="majorHAnsi"/>
          <w:sz w:val="22"/>
          <w:szCs w:val="22"/>
          <w:lang w:val="en-US"/>
        </w:rPr>
        <w:t xml:space="preserve">Examples of tags: </w:t>
      </w:r>
    </w:p>
    <w:p w14:paraId="221BFD9A" w14:textId="45AE4490" w:rsidR="00C22041" w:rsidRPr="00C22041" w:rsidRDefault="00F36EF0" w:rsidP="00C22041">
      <w:pPr>
        <w:pStyle w:val="ListParagraph"/>
        <w:numPr>
          <w:ilvl w:val="0"/>
          <w:numId w:val="15"/>
        </w:numPr>
        <w:jc w:val="both"/>
        <w:rPr>
          <w:rFonts w:asciiTheme="majorHAnsi" w:hAnsiTheme="majorHAnsi"/>
          <w:sz w:val="22"/>
          <w:szCs w:val="22"/>
        </w:rPr>
      </w:pPr>
      <w:r>
        <w:rPr>
          <w:rFonts w:asciiTheme="majorHAnsi" w:hAnsiTheme="majorHAnsi"/>
          <w:b/>
          <w:sz w:val="22"/>
          <w:szCs w:val="22"/>
          <w:lang w:val="en-US"/>
        </w:rPr>
        <w:t>people:</w:t>
      </w:r>
      <w:r w:rsidR="00AE3B29">
        <w:rPr>
          <w:rFonts w:asciiTheme="majorHAnsi" w:hAnsiTheme="majorHAnsi"/>
          <w:b/>
          <w:sz w:val="22"/>
          <w:szCs w:val="22"/>
          <w:lang w:val="en-US"/>
        </w:rPr>
        <w:t>communication</w:t>
      </w:r>
      <w:r w:rsidR="00C22041" w:rsidRPr="00C22041">
        <w:rPr>
          <w:rFonts w:asciiTheme="majorHAnsi" w:hAnsiTheme="majorHAnsi"/>
          <w:sz w:val="22"/>
          <w:szCs w:val="22"/>
          <w:lang w:val="en-US"/>
        </w:rPr>
        <w:t xml:space="preserve"> (to characterize </w:t>
      </w:r>
      <w:r>
        <w:rPr>
          <w:rFonts w:asciiTheme="majorHAnsi" w:hAnsiTheme="majorHAnsi"/>
          <w:sz w:val="22"/>
          <w:szCs w:val="22"/>
          <w:lang w:val="en-US"/>
        </w:rPr>
        <w:t>an RE problem’s cause</w:t>
      </w:r>
      <w:r w:rsidR="00C22041" w:rsidRPr="00C22041">
        <w:rPr>
          <w:rFonts w:asciiTheme="majorHAnsi" w:hAnsiTheme="majorHAnsi"/>
          <w:sz w:val="22"/>
          <w:szCs w:val="22"/>
          <w:lang w:val="en-US"/>
        </w:rPr>
        <w:t>)</w:t>
      </w:r>
      <w:r w:rsidR="00C22041">
        <w:rPr>
          <w:rFonts w:asciiTheme="majorHAnsi" w:hAnsiTheme="majorHAnsi"/>
          <w:sz w:val="22"/>
          <w:szCs w:val="22"/>
          <w:lang w:val="en-US"/>
        </w:rPr>
        <w:t>;</w:t>
      </w:r>
    </w:p>
    <w:p w14:paraId="785B0F02" w14:textId="6A50334C" w:rsidR="002D20A5" w:rsidRPr="002C3E6C" w:rsidRDefault="00DB7C75" w:rsidP="002C3E6C">
      <w:pPr>
        <w:pStyle w:val="ListParagraph"/>
        <w:numPr>
          <w:ilvl w:val="0"/>
          <w:numId w:val="15"/>
        </w:numPr>
        <w:jc w:val="both"/>
        <w:rPr>
          <w:rFonts w:asciiTheme="majorHAnsi" w:hAnsiTheme="majorHAnsi"/>
          <w:sz w:val="22"/>
          <w:szCs w:val="22"/>
          <w:lang w:val="en-US"/>
        </w:rPr>
      </w:pPr>
      <w:r>
        <w:rPr>
          <w:rFonts w:asciiTheme="majorHAnsi" w:hAnsiTheme="majorHAnsi"/>
          <w:b/>
          <w:sz w:val="22"/>
          <w:szCs w:val="22"/>
          <w:lang w:val="en-US"/>
        </w:rPr>
        <w:t>text:quantified</w:t>
      </w:r>
      <w:r w:rsidR="00C22041" w:rsidRPr="00C22041">
        <w:rPr>
          <w:rFonts w:asciiTheme="majorHAnsi" w:hAnsiTheme="majorHAnsi"/>
          <w:sz w:val="22"/>
          <w:szCs w:val="22"/>
          <w:lang w:val="en-US"/>
        </w:rPr>
        <w:t xml:space="preserve"> (to characterize the </w:t>
      </w:r>
      <w:r>
        <w:rPr>
          <w:rFonts w:asciiTheme="majorHAnsi" w:hAnsiTheme="majorHAnsi"/>
          <w:sz w:val="22"/>
          <w:szCs w:val="22"/>
          <w:lang w:val="en-US"/>
        </w:rPr>
        <w:t>documentation of an NFR requirement</w:t>
      </w:r>
      <w:r w:rsidR="00C22041" w:rsidRPr="00C22041">
        <w:rPr>
          <w:rFonts w:asciiTheme="majorHAnsi" w:hAnsiTheme="majorHAnsi"/>
          <w:sz w:val="22"/>
          <w:szCs w:val="22"/>
          <w:lang w:val="en-US"/>
        </w:rPr>
        <w:t>).</w:t>
      </w:r>
    </w:p>
    <w:p w14:paraId="293B000C" w14:textId="77777777" w:rsidR="00913D3C" w:rsidRPr="00423841" w:rsidRDefault="00913D3C" w:rsidP="00913D3C">
      <w:pPr>
        <w:jc w:val="both"/>
        <w:rPr>
          <w:rFonts w:asciiTheme="majorHAnsi" w:hAnsiTheme="majorHAnsi" w:cs="Arial"/>
          <w:lang w:val="en-US"/>
        </w:rPr>
      </w:pPr>
    </w:p>
    <w:p w14:paraId="577D8F45" w14:textId="3B53E030" w:rsidR="00913D3C" w:rsidRPr="00423841" w:rsidRDefault="002C3E6C" w:rsidP="00913D3C">
      <w:pPr>
        <w:pStyle w:val="Heading2"/>
        <w:rPr>
          <w:rFonts w:cs="Arial"/>
          <w:lang w:val="en-US"/>
        </w:rPr>
      </w:pPr>
      <w:r>
        <w:rPr>
          <w:rFonts w:eastAsia="Calibri" w:cs="Arial"/>
          <w:lang w:val="en-US"/>
        </w:rPr>
        <w:t>Tag</w:t>
      </w:r>
      <w:r w:rsidR="00913D3C" w:rsidRPr="00423841">
        <w:rPr>
          <w:rFonts w:cs="Arial"/>
          <w:lang w:val="en-US"/>
        </w:rPr>
        <w:t xml:space="preserve"> </w:t>
      </w:r>
      <w:r>
        <w:rPr>
          <w:rFonts w:eastAsia="Calibri" w:cs="Arial"/>
          <w:lang w:val="en-US"/>
        </w:rPr>
        <w:t>Assignment</w:t>
      </w:r>
    </w:p>
    <w:p w14:paraId="187F3EB1" w14:textId="4F32510A" w:rsidR="002C3E6C" w:rsidRDefault="002C3E6C" w:rsidP="002C3E6C">
      <w:pPr>
        <w:jc w:val="both"/>
        <w:rPr>
          <w:rFonts w:asciiTheme="majorHAnsi" w:eastAsia="Calibri" w:hAnsiTheme="majorHAnsi" w:cs="Arial"/>
          <w:sz w:val="22"/>
          <w:szCs w:val="22"/>
          <w:lang w:val="en-US"/>
        </w:rPr>
      </w:pPr>
      <w:r>
        <w:rPr>
          <w:rFonts w:asciiTheme="majorHAnsi" w:eastAsia="Calibri" w:hAnsiTheme="majorHAnsi" w:cs="Arial"/>
          <w:sz w:val="22"/>
          <w:szCs w:val="22"/>
          <w:lang w:val="en-US"/>
        </w:rPr>
        <w:t>For</w:t>
      </w:r>
      <w:r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one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individual</w:t>
      </w:r>
      <w:r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long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free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text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question</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start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with</w:t>
      </w:r>
      <w:r>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one</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csv</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file</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containing</w:t>
      </w:r>
      <w:r w:rsidRPr="00A341E6">
        <w:rPr>
          <w:rFonts w:asciiTheme="majorHAnsi" w:hAnsiTheme="majorHAnsi" w:cs="Arial"/>
          <w:sz w:val="22"/>
          <w:szCs w:val="22"/>
          <w:lang w:val="en-US"/>
        </w:rPr>
        <w:t xml:space="preserve"> </w:t>
      </w:r>
      <w:r w:rsidRPr="00A341E6">
        <w:rPr>
          <w:rFonts w:asciiTheme="majorHAnsi" w:eastAsia="Calibri" w:hAnsiTheme="majorHAnsi" w:cs="Arial"/>
          <w:sz w:val="22"/>
          <w:szCs w:val="22"/>
          <w:lang w:val="en-US"/>
        </w:rPr>
        <w:t xml:space="preserve">three columns </w:t>
      </w:r>
      <w:r w:rsidRPr="00A341E6">
        <w:rPr>
          <w:rFonts w:asciiTheme="majorHAnsi" w:hAnsiTheme="majorHAnsi" w:cs="Arial"/>
          <w:sz w:val="22"/>
          <w:szCs w:val="22"/>
          <w:lang w:val="en-US"/>
        </w:rPr>
        <w:t>(</w:t>
      </w:r>
      <w:r w:rsidRPr="00A341E6">
        <w:rPr>
          <w:rFonts w:asciiTheme="majorHAnsi" w:eastAsia="Calibri" w:hAnsiTheme="majorHAnsi" w:cs="Arial"/>
          <w:b/>
          <w:sz w:val="22"/>
          <w:szCs w:val="22"/>
          <w:lang w:val="en-US"/>
        </w:rPr>
        <w:t>code</w:t>
      </w:r>
      <w:r w:rsidRPr="00A341E6">
        <w:rPr>
          <w:rFonts w:asciiTheme="majorHAnsi" w:hAnsiTheme="majorHAnsi" w:cs="Arial"/>
          <w:b/>
          <w:sz w:val="22"/>
          <w:szCs w:val="22"/>
          <w:lang w:val="en-US"/>
        </w:rPr>
        <w:t xml:space="preserve"> </w:t>
      </w:r>
      <w:r w:rsidRPr="00A341E6">
        <w:rPr>
          <w:rFonts w:asciiTheme="majorHAnsi" w:eastAsia="Calibri" w:hAnsiTheme="majorHAnsi" w:cs="Arial"/>
          <w:b/>
          <w:sz w:val="22"/>
          <w:szCs w:val="22"/>
          <w:lang w:val="en-US"/>
        </w:rPr>
        <w:t>file</w:t>
      </w:r>
      <w:r w:rsidRPr="00A341E6">
        <w:rPr>
          <w:rFonts w:asciiTheme="majorHAnsi" w:hAnsiTheme="majorHAnsi" w:cs="Arial"/>
          <w:sz w:val="22"/>
          <w:szCs w:val="22"/>
          <w:lang w:val="en-US"/>
        </w:rPr>
        <w:t>)</w:t>
      </w:r>
      <w:r w:rsidRPr="00A341E6">
        <w:rPr>
          <w:rFonts w:asciiTheme="majorHAnsi" w:eastAsia="Calibri" w:hAnsiTheme="majorHAnsi" w:cs="Arial"/>
          <w:sz w:val="22"/>
          <w:szCs w:val="22"/>
          <w:lang w:val="en-US"/>
        </w:rPr>
        <w:t xml:space="preserve">: </w:t>
      </w:r>
    </w:p>
    <w:p w14:paraId="6494CB77" w14:textId="77777777" w:rsidR="002C3E6C" w:rsidRPr="00A341E6" w:rsidRDefault="002C3E6C" w:rsidP="002C3E6C">
      <w:pPr>
        <w:pStyle w:val="ListParagraph"/>
        <w:numPr>
          <w:ilvl w:val="0"/>
          <w:numId w:val="21"/>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 identifier</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(“lfdn”), </w:t>
      </w:r>
    </w:p>
    <w:p w14:paraId="3B4E72CA" w14:textId="77777777" w:rsidR="002C3E6C" w:rsidRPr="00A341E6" w:rsidRDefault="002C3E6C" w:rsidP="002C3E6C">
      <w:pPr>
        <w:pStyle w:val="ListParagraph"/>
        <w:numPr>
          <w:ilvl w:val="0"/>
          <w:numId w:val="21"/>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response</w:t>
      </w:r>
      <w:r>
        <w:rPr>
          <w:rFonts w:asciiTheme="majorHAnsi" w:eastAsia="Calibri" w:hAnsiTheme="majorHAnsi" w:cs="Arial"/>
          <w:sz w:val="22"/>
          <w:szCs w:val="22"/>
          <w:lang w:val="en-US"/>
        </w:rPr>
        <w:t>s</w:t>
      </w:r>
      <w:r w:rsidRPr="00A341E6">
        <w:rPr>
          <w:rFonts w:asciiTheme="majorHAnsi" w:eastAsia="Calibri" w:hAnsiTheme="majorHAnsi" w:cs="Arial"/>
          <w:sz w:val="22"/>
          <w:szCs w:val="22"/>
          <w:lang w:val="en-US"/>
        </w:rPr>
        <w:t xml:space="preserve"> (“v_&lt;variable_number&gt;”), and </w:t>
      </w:r>
    </w:p>
    <w:p w14:paraId="4B969210" w14:textId="77777777" w:rsidR="002C3E6C" w:rsidRDefault="002C3E6C" w:rsidP="002C3E6C">
      <w:pPr>
        <w:pStyle w:val="ListParagraph"/>
        <w:numPr>
          <w:ilvl w:val="0"/>
          <w:numId w:val="21"/>
        </w:numPr>
        <w:jc w:val="both"/>
        <w:rPr>
          <w:rFonts w:asciiTheme="majorHAnsi" w:hAnsiTheme="majorHAnsi" w:cs="Arial"/>
          <w:sz w:val="22"/>
          <w:szCs w:val="22"/>
          <w:lang w:val="en-US"/>
        </w:rPr>
      </w:pPr>
      <w:r w:rsidRPr="00A341E6">
        <w:rPr>
          <w:rFonts w:asciiTheme="majorHAnsi" w:eastAsia="Calibri" w:hAnsiTheme="majorHAnsi" w:cs="Arial"/>
          <w:sz w:val="22"/>
          <w:szCs w:val="22"/>
          <w:lang w:val="en-US"/>
        </w:rPr>
        <w:t>the tags (“tag”, empty)</w:t>
      </w:r>
      <w:r>
        <w:rPr>
          <w:rFonts w:asciiTheme="majorHAnsi" w:hAnsiTheme="majorHAnsi" w:cs="Arial"/>
          <w:sz w:val="22"/>
          <w:szCs w:val="22"/>
          <w:lang w:val="en-US"/>
        </w:rPr>
        <w:t>.</w:t>
      </w:r>
    </w:p>
    <w:p w14:paraId="367A69A4" w14:textId="17C1D5D4" w:rsidR="002C3E6C" w:rsidRPr="00F340E9" w:rsidRDefault="00F340E9" w:rsidP="00F340E9">
      <w:pPr>
        <w:jc w:val="both"/>
        <w:rPr>
          <w:rFonts w:asciiTheme="majorHAnsi" w:eastAsia="Calibri" w:hAnsiTheme="majorHAnsi" w:cs="Arial"/>
          <w:i/>
          <w:sz w:val="18"/>
          <w:szCs w:val="18"/>
          <w:lang w:val="en-US"/>
        </w:rPr>
      </w:pPr>
      <w:r w:rsidRPr="00F340E9">
        <w:rPr>
          <w:rFonts w:asciiTheme="majorHAnsi" w:eastAsia="Calibri" w:hAnsiTheme="majorHAnsi" w:cs="Arial"/>
          <w:i/>
          <w:sz w:val="18"/>
          <w:szCs w:val="18"/>
          <w:lang w:val="en-US"/>
        </w:rPr>
        <w:t>Note: This general structure is slightly different where respondents’ answers depend on answers to previous questions (in this case, these answers are included for your convenience, and some columns have different names).</w:t>
      </w:r>
    </w:p>
    <w:p w14:paraId="534FBD9C" w14:textId="77777777" w:rsidR="00F340E9" w:rsidRDefault="00F340E9" w:rsidP="00913D3C">
      <w:pPr>
        <w:rPr>
          <w:rFonts w:asciiTheme="majorHAnsi" w:eastAsia="Calibri" w:hAnsiTheme="majorHAnsi" w:cs="Arial"/>
          <w:sz w:val="22"/>
          <w:szCs w:val="22"/>
          <w:lang w:val="en-US"/>
        </w:rPr>
      </w:pPr>
    </w:p>
    <w:p w14:paraId="5FE47A87" w14:textId="6D5D6786" w:rsidR="00913D3C" w:rsidRPr="001021A7" w:rsidRDefault="00913D3C" w:rsidP="00913D3C">
      <w:pPr>
        <w:rPr>
          <w:rFonts w:asciiTheme="majorHAnsi" w:hAnsiTheme="majorHAnsi" w:cs="Arial"/>
          <w:sz w:val="22"/>
          <w:szCs w:val="22"/>
          <w:lang w:val="en-US"/>
        </w:rPr>
      </w:pPr>
      <w:r w:rsidRPr="001021A7">
        <w:rPr>
          <w:rFonts w:asciiTheme="majorHAnsi" w:eastAsia="Calibri" w:hAnsiTheme="majorHAnsi" w:cs="Arial"/>
          <w:sz w:val="22"/>
          <w:szCs w:val="22"/>
          <w:lang w:val="en-US"/>
        </w:rPr>
        <w:t>To</w:t>
      </w:r>
      <w:r w:rsidRPr="001021A7">
        <w:rPr>
          <w:rFonts w:asciiTheme="majorHAnsi" w:hAnsiTheme="majorHAnsi" w:cs="Arial"/>
          <w:sz w:val="22"/>
          <w:szCs w:val="22"/>
          <w:lang w:val="en-US"/>
        </w:rPr>
        <w:t xml:space="preserve"> </w:t>
      </w:r>
      <w:r w:rsidR="002C3E6C">
        <w:rPr>
          <w:rFonts w:asciiTheme="majorHAnsi" w:eastAsia="Calibri" w:hAnsiTheme="majorHAnsi" w:cs="Arial"/>
          <w:sz w:val="22"/>
          <w:szCs w:val="22"/>
          <w:lang w:val="en-US"/>
        </w:rPr>
        <w:t>assign</w:t>
      </w:r>
      <w:r w:rsidRPr="001021A7">
        <w:rPr>
          <w:rFonts w:asciiTheme="majorHAnsi" w:hAnsiTheme="majorHAnsi" w:cs="Arial"/>
          <w:sz w:val="22"/>
          <w:szCs w:val="22"/>
          <w:lang w:val="en-US"/>
        </w:rPr>
        <w:t xml:space="preserve"> </w:t>
      </w:r>
      <w:r w:rsidR="002C3E6C">
        <w:rPr>
          <w:rFonts w:asciiTheme="majorHAnsi" w:eastAsia="Calibri" w:hAnsiTheme="majorHAnsi" w:cs="Arial"/>
          <w:sz w:val="22"/>
          <w:szCs w:val="22"/>
          <w:lang w:val="en-US"/>
        </w:rPr>
        <w:t>tags</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to</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the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responses</w:t>
      </w:r>
      <w:r w:rsidRPr="001021A7">
        <w:rPr>
          <w:rFonts w:asciiTheme="majorHAnsi" w:hAnsiTheme="majorHAnsi" w:cs="Arial"/>
          <w:sz w:val="22"/>
          <w:szCs w:val="22"/>
          <w:lang w:val="en-US"/>
        </w:rPr>
        <w:t xml:space="preserve"> </w:t>
      </w:r>
      <w:r w:rsidR="002C3E6C">
        <w:rPr>
          <w:rFonts w:asciiTheme="majorHAnsi" w:eastAsia="Calibri" w:hAnsiTheme="majorHAnsi" w:cs="Arial"/>
          <w:sz w:val="22"/>
          <w:szCs w:val="22"/>
          <w:lang w:val="en-US"/>
        </w:rPr>
        <w:t>for</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a</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single</w:t>
      </w:r>
      <w:r w:rsidRPr="001021A7">
        <w:rPr>
          <w:rFonts w:asciiTheme="majorHAnsi" w:hAnsiTheme="majorHAnsi" w:cs="Arial"/>
          <w:sz w:val="22"/>
          <w:szCs w:val="22"/>
          <w:lang w:val="en-US"/>
        </w:rPr>
        <w:t xml:space="preserve"> </w:t>
      </w:r>
      <w:r>
        <w:rPr>
          <w:rFonts w:asciiTheme="majorHAnsi" w:eastAsia="Calibri" w:hAnsiTheme="majorHAnsi" w:cs="Arial"/>
          <w:sz w:val="22"/>
          <w:szCs w:val="22"/>
          <w:lang w:val="en-US"/>
        </w:rPr>
        <w:t>long</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free</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text</w:t>
      </w:r>
      <w:r w:rsidRPr="001021A7">
        <w:rPr>
          <w:rFonts w:asciiTheme="majorHAnsi" w:hAnsiTheme="majorHAnsi" w:cs="Arial"/>
          <w:sz w:val="22"/>
          <w:szCs w:val="22"/>
          <w:lang w:val="en-US"/>
        </w:rPr>
        <w:t xml:space="preserve"> </w:t>
      </w:r>
      <w:r w:rsidRPr="001021A7">
        <w:rPr>
          <w:rFonts w:asciiTheme="majorHAnsi" w:eastAsia="Calibri" w:hAnsiTheme="majorHAnsi" w:cs="Arial"/>
          <w:sz w:val="22"/>
          <w:szCs w:val="22"/>
          <w:lang w:val="en-US"/>
        </w:rPr>
        <w:t>question</w:t>
      </w:r>
      <w:r w:rsidR="002C3E6C">
        <w:rPr>
          <w:rFonts w:asciiTheme="majorHAnsi" w:eastAsia="Calibri" w:hAnsiTheme="majorHAnsi" w:cs="Arial"/>
          <w:sz w:val="22"/>
          <w:szCs w:val="22"/>
          <w:lang w:val="en-US"/>
        </w:rPr>
        <w:t>, you generally follow the procedure for list-supplanting short free text questions</w:t>
      </w:r>
      <w:r w:rsidRPr="001021A7">
        <w:rPr>
          <w:rFonts w:asciiTheme="majorHAnsi" w:hAnsiTheme="majorHAnsi" w:cs="Arial"/>
          <w:sz w:val="22"/>
          <w:szCs w:val="22"/>
          <w:lang w:val="en-US"/>
        </w:rPr>
        <w:t>:</w:t>
      </w:r>
    </w:p>
    <w:p w14:paraId="3359661C" w14:textId="77777777" w:rsidR="002C3E6C" w:rsidRDefault="002C3E6C" w:rsidP="002C3E6C">
      <w:pPr>
        <w:pStyle w:val="ListParagraph"/>
        <w:numPr>
          <w:ilvl w:val="0"/>
          <w:numId w:val="22"/>
        </w:numPr>
        <w:jc w:val="both"/>
        <w:rPr>
          <w:rFonts w:asciiTheme="majorHAnsi" w:hAnsiTheme="majorHAnsi" w:cs="Arial"/>
          <w:sz w:val="22"/>
          <w:szCs w:val="22"/>
          <w:lang w:val="en-US"/>
        </w:rPr>
      </w:pPr>
      <w:r w:rsidRPr="00511A18">
        <w:rPr>
          <w:rFonts w:asciiTheme="majorHAnsi" w:hAnsiTheme="majorHAnsi" w:cs="Arial"/>
          <w:b/>
          <w:sz w:val="22"/>
          <w:szCs w:val="22"/>
          <w:lang w:val="en-US"/>
        </w:rPr>
        <w:t>Group</w:t>
      </w:r>
      <w:r>
        <w:rPr>
          <w:rFonts w:asciiTheme="majorHAnsi" w:hAnsiTheme="majorHAnsi" w:cs="Arial"/>
          <w:sz w:val="22"/>
          <w:szCs w:val="22"/>
          <w:lang w:val="en-US"/>
        </w:rPr>
        <w:t xml:space="preserve"> all responses by their content;</w:t>
      </w:r>
    </w:p>
    <w:p w14:paraId="07AEFF57" w14:textId="77777777" w:rsidR="002C3E6C" w:rsidRDefault="002C3E6C" w:rsidP="002C3E6C">
      <w:pPr>
        <w:pStyle w:val="ListParagraph"/>
        <w:numPr>
          <w:ilvl w:val="0"/>
          <w:numId w:val="22"/>
        </w:numPr>
        <w:jc w:val="both"/>
        <w:rPr>
          <w:rFonts w:asciiTheme="majorHAnsi" w:hAnsiTheme="majorHAnsi" w:cs="Arial"/>
          <w:sz w:val="22"/>
          <w:szCs w:val="22"/>
          <w:lang w:val="en-US"/>
        </w:rPr>
      </w:pPr>
      <w:r w:rsidRPr="00511A18">
        <w:rPr>
          <w:rFonts w:asciiTheme="majorHAnsi" w:hAnsiTheme="majorHAnsi" w:cs="Arial"/>
          <w:b/>
          <w:sz w:val="22"/>
          <w:szCs w:val="22"/>
          <w:lang w:val="en-US"/>
        </w:rPr>
        <w:t>Find</w:t>
      </w:r>
      <w:r>
        <w:rPr>
          <w:rFonts w:asciiTheme="majorHAnsi" w:hAnsiTheme="majorHAnsi" w:cs="Arial"/>
          <w:sz w:val="22"/>
          <w:szCs w:val="22"/>
          <w:lang w:val="en-US"/>
        </w:rPr>
        <w:t xml:space="preserve"> names for the groups (reflect terminological distinctions made in the research community);</w:t>
      </w:r>
    </w:p>
    <w:p w14:paraId="5F8664CD" w14:textId="0E884D74" w:rsidR="002C3E6C" w:rsidRDefault="002C3E6C" w:rsidP="002C3E6C">
      <w:pPr>
        <w:pStyle w:val="ListParagraph"/>
        <w:numPr>
          <w:ilvl w:val="0"/>
          <w:numId w:val="22"/>
        </w:numPr>
        <w:jc w:val="both"/>
        <w:rPr>
          <w:rFonts w:asciiTheme="majorHAnsi" w:hAnsiTheme="majorHAnsi" w:cs="Arial"/>
          <w:sz w:val="22"/>
          <w:szCs w:val="22"/>
          <w:lang w:val="en-US"/>
        </w:rPr>
      </w:pPr>
      <w:r w:rsidRPr="00511A18">
        <w:rPr>
          <w:rFonts w:asciiTheme="majorHAnsi" w:hAnsiTheme="majorHAnsi" w:cs="Arial"/>
          <w:b/>
          <w:sz w:val="22"/>
          <w:szCs w:val="22"/>
          <w:lang w:val="en-US"/>
        </w:rPr>
        <w:t>Assign</w:t>
      </w:r>
      <w:r>
        <w:rPr>
          <w:rFonts w:asciiTheme="majorHAnsi" w:hAnsiTheme="majorHAnsi" w:cs="Arial"/>
          <w:sz w:val="22"/>
          <w:szCs w:val="22"/>
          <w:lang w:val="en-US"/>
        </w:rPr>
        <w:t xml:space="preserve"> all responses in the individual groups the name of their group as a tag.</w:t>
      </w:r>
    </w:p>
    <w:p w14:paraId="4C8608E1" w14:textId="6DE51F99" w:rsidR="002C3E6C" w:rsidRDefault="008D6F03" w:rsidP="00294F5F">
      <w:pPr>
        <w:jc w:val="both"/>
        <w:rPr>
          <w:rFonts w:asciiTheme="majorHAnsi" w:eastAsia="Calibri" w:hAnsiTheme="majorHAnsi" w:cs="Arial"/>
          <w:i/>
          <w:color w:val="FF0000"/>
          <w:sz w:val="18"/>
          <w:szCs w:val="22"/>
          <w:lang w:val="en-US"/>
        </w:rPr>
      </w:pPr>
      <w:r w:rsidRPr="00294F5F">
        <w:rPr>
          <w:rFonts w:asciiTheme="majorHAnsi" w:eastAsia="Calibri" w:hAnsiTheme="majorHAnsi" w:cs="Arial"/>
          <w:i/>
          <w:color w:val="000000" w:themeColor="text1"/>
          <w:sz w:val="18"/>
          <w:szCs w:val="22"/>
          <w:lang w:val="en-US"/>
        </w:rPr>
        <w:t xml:space="preserve">Note: The tag assignment process will likely be iterative, and it will result in a taxonomy which can be represented visually (likely: as a collection of trees for different facets, i.e., a forest of facets). </w:t>
      </w:r>
      <w:r w:rsidRPr="00294F5F">
        <w:rPr>
          <w:rFonts w:asciiTheme="majorHAnsi" w:eastAsia="Calibri" w:hAnsiTheme="majorHAnsi" w:cs="Arial"/>
          <w:i/>
          <w:color w:val="FF0000"/>
          <w:sz w:val="18"/>
          <w:szCs w:val="22"/>
          <w:lang w:val="en-US"/>
        </w:rPr>
        <w:t>For each tag taxonomy you design, please include a visual representati</w:t>
      </w:r>
      <w:r w:rsidR="00294F5F" w:rsidRPr="00294F5F">
        <w:rPr>
          <w:rFonts w:asciiTheme="majorHAnsi" w:eastAsia="Calibri" w:hAnsiTheme="majorHAnsi" w:cs="Arial"/>
          <w:i/>
          <w:color w:val="FF0000"/>
          <w:sz w:val="18"/>
          <w:szCs w:val="22"/>
          <w:lang w:val="en-US"/>
        </w:rPr>
        <w:t>on in the ZIP archive you return to us.</w:t>
      </w:r>
    </w:p>
    <w:p w14:paraId="0234F299" w14:textId="77777777" w:rsidR="00F340E9" w:rsidRPr="00F340E9" w:rsidRDefault="00F340E9" w:rsidP="00F340E9">
      <w:pPr>
        <w:jc w:val="both"/>
        <w:rPr>
          <w:rFonts w:asciiTheme="majorHAnsi" w:eastAsia="Calibri" w:hAnsiTheme="majorHAnsi" w:cs="Arial"/>
          <w:color w:val="FF0000"/>
          <w:sz w:val="22"/>
          <w:szCs w:val="22"/>
          <w:lang w:val="en-US"/>
        </w:rPr>
      </w:pPr>
    </w:p>
    <w:p w14:paraId="444B7D1F" w14:textId="18BC7B69" w:rsidR="00F340E9" w:rsidRPr="00F340E9" w:rsidRDefault="00F340E9" w:rsidP="00F340E9">
      <w:pPr>
        <w:jc w:val="both"/>
        <w:rPr>
          <w:rFonts w:asciiTheme="majorHAnsi" w:eastAsia="Calibri" w:hAnsiTheme="majorHAnsi" w:cs="Arial"/>
          <w:color w:val="000000" w:themeColor="text1"/>
          <w:sz w:val="22"/>
          <w:szCs w:val="22"/>
          <w:lang w:val="en-US"/>
        </w:rPr>
      </w:pPr>
      <w:r>
        <w:rPr>
          <w:rFonts w:asciiTheme="majorHAnsi" w:eastAsia="Calibri" w:hAnsiTheme="majorHAnsi" w:cs="Arial"/>
          <w:color w:val="000000" w:themeColor="text1"/>
          <w:sz w:val="22"/>
          <w:szCs w:val="22"/>
          <w:lang w:val="en-US"/>
        </w:rPr>
        <w:t xml:space="preserve">In some cases, </w:t>
      </w:r>
      <w:r w:rsidRPr="001F42CA">
        <w:rPr>
          <w:rFonts w:asciiTheme="majorHAnsi" w:eastAsia="Calibri" w:hAnsiTheme="majorHAnsi" w:cs="Arial"/>
          <w:b/>
          <w:color w:val="000000" w:themeColor="text1"/>
          <w:sz w:val="22"/>
          <w:szCs w:val="22"/>
          <w:lang w:val="en-US"/>
        </w:rPr>
        <w:t>several variables</w:t>
      </w:r>
      <w:r>
        <w:rPr>
          <w:rFonts w:asciiTheme="majorHAnsi" w:eastAsia="Calibri" w:hAnsiTheme="majorHAnsi" w:cs="Arial"/>
          <w:color w:val="000000" w:themeColor="text1"/>
          <w:sz w:val="22"/>
          <w:szCs w:val="22"/>
          <w:lang w:val="en-US"/>
        </w:rPr>
        <w:t xml:space="preserve"> containing long free text answers are best processed </w:t>
      </w:r>
      <w:r w:rsidRPr="001F42CA">
        <w:rPr>
          <w:rFonts w:asciiTheme="majorHAnsi" w:eastAsia="Calibri" w:hAnsiTheme="majorHAnsi" w:cs="Arial"/>
          <w:b/>
          <w:color w:val="000000" w:themeColor="text1"/>
          <w:sz w:val="22"/>
          <w:szCs w:val="22"/>
          <w:lang w:val="en-US"/>
        </w:rPr>
        <w:t>simultaneously</w:t>
      </w:r>
      <w:r>
        <w:rPr>
          <w:rFonts w:asciiTheme="majorHAnsi" w:eastAsia="Calibri" w:hAnsiTheme="majorHAnsi" w:cs="Arial"/>
          <w:color w:val="000000" w:themeColor="text1"/>
          <w:sz w:val="22"/>
          <w:szCs w:val="22"/>
          <w:lang w:val="en-US"/>
        </w:rPr>
        <w:t xml:space="preserve">. </w:t>
      </w:r>
      <w:r w:rsidR="001F42CA">
        <w:rPr>
          <w:rFonts w:asciiTheme="majorHAnsi" w:eastAsia="Calibri" w:hAnsiTheme="majorHAnsi" w:cs="Arial"/>
          <w:color w:val="000000" w:themeColor="text1"/>
          <w:sz w:val="22"/>
          <w:szCs w:val="22"/>
          <w:lang w:val="en-US"/>
        </w:rPr>
        <w:t xml:space="preserve">Where this is the case, you will find a file with </w:t>
      </w:r>
      <w:r w:rsidR="001F42CA" w:rsidRPr="001F42CA">
        <w:rPr>
          <w:rFonts w:asciiTheme="majorHAnsi" w:eastAsia="Calibri" w:hAnsiTheme="majorHAnsi" w:cs="Arial"/>
          <w:b/>
          <w:color w:val="000000" w:themeColor="text1"/>
          <w:sz w:val="22"/>
          <w:szCs w:val="22"/>
          <w:lang w:val="en-US"/>
        </w:rPr>
        <w:t>overview</w:t>
      </w:r>
      <w:r w:rsidR="001F42CA">
        <w:rPr>
          <w:rFonts w:asciiTheme="majorHAnsi" w:eastAsia="Calibri" w:hAnsiTheme="majorHAnsi" w:cs="Arial"/>
          <w:color w:val="000000" w:themeColor="text1"/>
          <w:sz w:val="22"/>
          <w:szCs w:val="22"/>
          <w:lang w:val="en-US"/>
        </w:rPr>
        <w:t xml:space="preserve"> in its name amongst the files in your folder. The purpose of this file is merely to help you craft a taxonomy that is consistent across the related variables with minimum effort – </w:t>
      </w:r>
      <w:r w:rsidR="001F42CA" w:rsidRPr="001F42CA">
        <w:rPr>
          <w:rFonts w:asciiTheme="majorHAnsi" w:eastAsia="Calibri" w:hAnsiTheme="majorHAnsi" w:cs="Arial"/>
          <w:b/>
          <w:color w:val="000000" w:themeColor="text1"/>
          <w:sz w:val="22"/>
          <w:szCs w:val="22"/>
          <w:lang w:val="en-US"/>
        </w:rPr>
        <w:t>do not</w:t>
      </w:r>
      <w:r w:rsidR="001F42CA">
        <w:rPr>
          <w:rFonts w:asciiTheme="majorHAnsi" w:eastAsia="Calibri" w:hAnsiTheme="majorHAnsi" w:cs="Arial"/>
          <w:color w:val="000000" w:themeColor="text1"/>
          <w:sz w:val="22"/>
          <w:szCs w:val="22"/>
          <w:lang w:val="en-US"/>
        </w:rPr>
        <w:t xml:space="preserve"> add tags in the overview file. </w:t>
      </w:r>
    </w:p>
    <w:p w14:paraId="1D725EEC" w14:textId="47B049CB" w:rsidR="002C3E6C" w:rsidRDefault="002C3E6C" w:rsidP="002C3E6C">
      <w:pPr>
        <w:pStyle w:val="Heading1"/>
        <w:rPr>
          <w:rFonts w:eastAsia="Calibri"/>
          <w:lang w:val="en-US"/>
        </w:rPr>
      </w:pPr>
      <w:r>
        <w:rPr>
          <w:rFonts w:eastAsia="Calibri"/>
          <w:lang w:val="en-US"/>
        </w:rPr>
        <w:lastRenderedPageBreak/>
        <w:t>Once You Are Done</w:t>
      </w:r>
    </w:p>
    <w:p w14:paraId="110366DD" w14:textId="54B69982" w:rsidR="002C3E6C" w:rsidRDefault="002C3E6C" w:rsidP="002C3E6C">
      <w:pPr>
        <w:spacing w:line="276" w:lineRule="auto"/>
        <w:rPr>
          <w:rFonts w:asciiTheme="majorHAnsi" w:hAnsiTheme="majorHAnsi" w:cs="Arial"/>
          <w:color w:val="000000" w:themeColor="text1"/>
          <w:sz w:val="22"/>
          <w:szCs w:val="22"/>
          <w:lang w:val="en-US"/>
        </w:rPr>
      </w:pPr>
      <w:r w:rsidRPr="002C3E6C">
        <w:rPr>
          <w:rFonts w:asciiTheme="majorHAnsi" w:eastAsia="Calibri" w:hAnsiTheme="majorHAnsi" w:cs="Arial"/>
          <w:color w:val="000000" w:themeColor="text1"/>
          <w:sz w:val="22"/>
          <w:szCs w:val="22"/>
          <w:lang w:val="en-US"/>
        </w:rPr>
        <w:t>Please</w:t>
      </w:r>
      <w:r>
        <w:rPr>
          <w:rFonts w:asciiTheme="majorHAnsi" w:eastAsia="Calibri" w:hAnsiTheme="majorHAnsi" w:cs="Arial"/>
          <w:color w:val="000000" w:themeColor="text1"/>
          <w:sz w:val="22"/>
          <w:szCs w:val="22"/>
          <w:lang w:val="en-US"/>
        </w:rPr>
        <w:t xml:space="preserve"> </w:t>
      </w:r>
      <w:r w:rsidRPr="002C3E6C">
        <w:rPr>
          <w:rFonts w:asciiTheme="majorHAnsi" w:eastAsia="Calibri" w:hAnsiTheme="majorHAnsi" w:cs="Arial"/>
          <w:b/>
          <w:color w:val="000000" w:themeColor="text1"/>
          <w:sz w:val="22"/>
          <w:szCs w:val="22"/>
          <w:lang w:val="en-US"/>
        </w:rPr>
        <w:t>zip</w:t>
      </w:r>
      <w:r>
        <w:rPr>
          <w:rFonts w:asciiTheme="majorHAnsi" w:eastAsia="Calibri" w:hAnsiTheme="majorHAnsi" w:cs="Arial"/>
          <w:color w:val="000000" w:themeColor="text1"/>
          <w:sz w:val="22"/>
          <w:szCs w:val="22"/>
          <w:lang w:val="en-US"/>
        </w:rPr>
        <w:t xml:space="preserve"> all your</w:t>
      </w:r>
      <w:r w:rsidR="008D6F03">
        <w:rPr>
          <w:rFonts w:asciiTheme="majorHAnsi" w:eastAsia="Calibri" w:hAnsiTheme="majorHAnsi" w:cs="Arial"/>
          <w:color w:val="000000" w:themeColor="text1"/>
          <w:sz w:val="22"/>
          <w:szCs w:val="22"/>
          <w:lang w:val="en-US"/>
        </w:rPr>
        <w:t xml:space="preserve"> completed</w:t>
      </w:r>
      <w:r>
        <w:rPr>
          <w:rFonts w:asciiTheme="majorHAnsi" w:eastAsia="Calibri" w:hAnsiTheme="majorHAnsi" w:cs="Arial"/>
          <w:color w:val="000000" w:themeColor="text1"/>
          <w:sz w:val="22"/>
          <w:szCs w:val="22"/>
          <w:lang w:val="en-US"/>
        </w:rPr>
        <w:t xml:space="preserve"> code </w:t>
      </w:r>
      <w:r w:rsidRPr="00294F5F">
        <w:rPr>
          <w:rFonts w:asciiTheme="majorHAnsi" w:eastAsia="Calibri" w:hAnsiTheme="majorHAnsi" w:cs="Arial"/>
          <w:color w:val="000000" w:themeColor="text1"/>
          <w:sz w:val="22"/>
          <w:szCs w:val="22"/>
          <w:lang w:val="en-US"/>
        </w:rPr>
        <w:t xml:space="preserve">files </w:t>
      </w:r>
      <w:r w:rsidR="00294F5F" w:rsidRPr="00294F5F">
        <w:rPr>
          <w:rFonts w:asciiTheme="majorHAnsi" w:eastAsia="Calibri" w:hAnsiTheme="majorHAnsi" w:cs="Arial"/>
          <w:color w:val="000000" w:themeColor="text1"/>
          <w:sz w:val="22"/>
          <w:szCs w:val="22"/>
          <w:lang w:val="en-US"/>
        </w:rPr>
        <w:t>(along with visual representations of any taxonomie</w:t>
      </w:r>
      <w:r w:rsidR="001F42CA">
        <w:rPr>
          <w:rFonts w:asciiTheme="majorHAnsi" w:eastAsia="Calibri" w:hAnsiTheme="majorHAnsi" w:cs="Arial"/>
          <w:color w:val="000000" w:themeColor="text1"/>
          <w:sz w:val="22"/>
          <w:szCs w:val="22"/>
          <w:lang w:val="en-US"/>
        </w:rPr>
        <w:t>s, see below</w:t>
      </w:r>
      <w:r w:rsidR="00294F5F" w:rsidRPr="00294F5F">
        <w:rPr>
          <w:rFonts w:asciiTheme="majorHAnsi" w:eastAsia="Calibri" w:hAnsiTheme="majorHAnsi" w:cs="Arial"/>
          <w:color w:val="000000" w:themeColor="text1"/>
          <w:sz w:val="22"/>
          <w:szCs w:val="22"/>
          <w:lang w:val="en-US"/>
        </w:rPr>
        <w:t xml:space="preserve">) </w:t>
      </w:r>
      <w:r w:rsidRPr="00294F5F">
        <w:rPr>
          <w:rFonts w:asciiTheme="majorHAnsi" w:hAnsiTheme="majorHAnsi" w:cs="Arial"/>
          <w:color w:val="000000" w:themeColor="text1"/>
          <w:sz w:val="22"/>
          <w:szCs w:val="22"/>
          <w:lang w:val="en-US"/>
        </w:rPr>
        <w:t>and</w:t>
      </w:r>
      <w:r>
        <w:rPr>
          <w:rFonts w:asciiTheme="majorHAnsi" w:hAnsiTheme="majorHAnsi" w:cs="Arial"/>
          <w:color w:val="000000" w:themeColor="text1"/>
          <w:sz w:val="22"/>
          <w:szCs w:val="22"/>
          <w:lang w:val="en-US"/>
        </w:rPr>
        <w:t xml:space="preserve"> </w:t>
      </w:r>
      <w:r>
        <w:rPr>
          <w:rFonts w:asciiTheme="majorHAnsi" w:eastAsia="Calibri" w:hAnsiTheme="majorHAnsi" w:cs="Arial"/>
          <w:b/>
          <w:color w:val="000000" w:themeColor="text1"/>
          <w:sz w:val="22"/>
          <w:szCs w:val="22"/>
          <w:lang w:val="en-US"/>
        </w:rPr>
        <w:t>e</w:t>
      </w:r>
      <w:r w:rsidRPr="002C3E6C">
        <w:rPr>
          <w:rFonts w:asciiTheme="majorHAnsi" w:eastAsia="Calibri" w:hAnsiTheme="majorHAnsi" w:cs="Arial"/>
          <w:b/>
          <w:color w:val="000000" w:themeColor="text1"/>
          <w:sz w:val="22"/>
          <w:szCs w:val="22"/>
          <w:lang w:val="en-US"/>
        </w:rPr>
        <w:t>mail</w:t>
      </w:r>
      <w:r w:rsidRPr="002C3E6C">
        <w:rPr>
          <w:rFonts w:asciiTheme="majorHAnsi" w:hAnsiTheme="majorHAnsi" w:cs="Arial"/>
          <w:color w:val="000000" w:themeColor="text1"/>
          <w:sz w:val="22"/>
          <w:szCs w:val="22"/>
          <w:lang w:val="en-US"/>
        </w:rPr>
        <w:t xml:space="preserve"> </w:t>
      </w:r>
      <w:r>
        <w:rPr>
          <w:rFonts w:asciiTheme="majorHAnsi" w:hAnsiTheme="majorHAnsi" w:cs="Arial"/>
          <w:color w:val="000000" w:themeColor="text1"/>
          <w:sz w:val="22"/>
          <w:szCs w:val="22"/>
          <w:lang w:val="en-US"/>
        </w:rPr>
        <w:t xml:space="preserve">them </w:t>
      </w:r>
      <w:r w:rsidRPr="002C3E6C">
        <w:rPr>
          <w:rFonts w:asciiTheme="majorHAnsi" w:hAnsiTheme="majorHAnsi" w:cs="Arial"/>
          <w:color w:val="000000" w:themeColor="text1"/>
          <w:sz w:val="22"/>
          <w:szCs w:val="22"/>
          <w:lang w:val="en-US"/>
        </w:rPr>
        <w:t>to:</w:t>
      </w:r>
    </w:p>
    <w:p w14:paraId="6BAB37D5" w14:textId="1B68DEC6" w:rsidR="00EF04C4" w:rsidRPr="00C51B3C" w:rsidRDefault="00913D3C" w:rsidP="00294F5F">
      <w:pPr>
        <w:spacing w:line="276" w:lineRule="auto"/>
        <w:rPr>
          <w:rFonts w:asciiTheme="majorHAnsi" w:hAnsiTheme="majorHAnsi" w:cs="Arial"/>
          <w:color w:val="000000" w:themeColor="text1"/>
          <w:sz w:val="20"/>
          <w:szCs w:val="22"/>
          <w:lang w:val="en-US"/>
        </w:rPr>
      </w:pPr>
      <w:r w:rsidRPr="00C51B3C">
        <w:rPr>
          <w:rFonts w:asciiTheme="majorHAnsi" w:hAnsiTheme="majorHAnsi" w:cs="Arial"/>
          <w:color w:val="000000" w:themeColor="text1"/>
          <w:sz w:val="20"/>
          <w:szCs w:val="22"/>
          <w:lang w:val="en-US"/>
        </w:rPr>
        <w:fldChar w:fldCharType="begin"/>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REF</w:instrText>
      </w:r>
      <w:r w:rsidRPr="00C51B3C">
        <w:rPr>
          <w:rFonts w:asciiTheme="majorHAnsi" w:hAnsiTheme="majorHAnsi" w:cs="Arial"/>
          <w:color w:val="000000" w:themeColor="text1"/>
          <w:sz w:val="20"/>
          <w:szCs w:val="22"/>
          <w:lang w:val="en-US"/>
        </w:rPr>
        <w:instrText xml:space="preserve"> </w:instrText>
      </w:r>
      <w:r w:rsidRPr="00C51B3C">
        <w:rPr>
          <w:rFonts w:asciiTheme="majorHAnsi" w:eastAsia="Calibri" w:hAnsiTheme="majorHAnsi" w:cs="Arial"/>
          <w:color w:val="000000" w:themeColor="text1"/>
          <w:sz w:val="20"/>
          <w:szCs w:val="22"/>
          <w:lang w:val="en-US"/>
        </w:rPr>
        <w:instrText>contactinformation</w:instrText>
      </w:r>
      <w:r w:rsidRPr="00C51B3C">
        <w:rPr>
          <w:rFonts w:asciiTheme="majorHAnsi" w:hAnsiTheme="majorHAnsi" w:cs="Arial"/>
          <w:color w:val="000000" w:themeColor="text1"/>
          <w:sz w:val="20"/>
          <w:szCs w:val="22"/>
          <w:lang w:val="en-US"/>
        </w:rPr>
        <w:instrText xml:space="preserve"> \* </w:instrText>
      </w:r>
      <w:r w:rsidRPr="00C51B3C">
        <w:rPr>
          <w:rFonts w:asciiTheme="majorHAnsi" w:eastAsia="Calibri" w:hAnsiTheme="majorHAnsi" w:cs="Arial"/>
          <w:color w:val="000000" w:themeColor="text1"/>
          <w:sz w:val="20"/>
          <w:szCs w:val="22"/>
          <w:lang w:val="en-US"/>
        </w:rPr>
        <w:instrText>MERGEFORMAT</w:instrText>
      </w:r>
      <w:r w:rsidRPr="00C51B3C">
        <w:rPr>
          <w:rFonts w:asciiTheme="majorHAnsi" w:hAnsiTheme="majorHAnsi" w:cs="Arial"/>
          <w:color w:val="000000" w:themeColor="text1"/>
          <w:sz w:val="20"/>
          <w:szCs w:val="22"/>
          <w:lang w:val="en-US"/>
        </w:rPr>
        <w:instrText xml:space="preserve"> </w:instrText>
      </w:r>
      <w:r w:rsidRPr="00C51B3C">
        <w:rPr>
          <w:rFonts w:asciiTheme="majorHAnsi" w:hAnsiTheme="majorHAnsi" w:cs="Arial"/>
          <w:color w:val="000000" w:themeColor="text1"/>
          <w:sz w:val="20"/>
          <w:szCs w:val="22"/>
          <w:lang w:val="en-US"/>
        </w:rPr>
        <w:fldChar w:fldCharType="separate"/>
      </w:r>
      <w:r w:rsidR="00826558" w:rsidRPr="00C51B3C">
        <w:rPr>
          <w:rFonts w:asciiTheme="majorHAnsi" w:eastAsia="Calibri" w:hAnsiTheme="majorHAnsi" w:cs="Arial"/>
          <w:color w:val="000000" w:themeColor="text1"/>
          <w:sz w:val="20"/>
          <w:szCs w:val="22"/>
        </w:rPr>
        <w:t>Corinna</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Coupette</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corinna</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coupette@campus</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lmu</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de</w:t>
      </w:r>
      <w:r w:rsidR="00826558" w:rsidRPr="00C51B3C">
        <w:rPr>
          <w:rFonts w:asciiTheme="majorHAnsi" w:hAnsiTheme="majorHAnsi" w:cs="Arial"/>
          <w:color w:val="000000" w:themeColor="text1"/>
          <w:sz w:val="20"/>
          <w:szCs w:val="22"/>
        </w:rPr>
        <w:t>)</w:t>
      </w:r>
      <w:r w:rsidR="00826558" w:rsidRPr="00C51B3C">
        <w:rPr>
          <w:rFonts w:asciiTheme="majorHAnsi" w:hAnsiTheme="majorHAnsi" w:cs="Arial"/>
          <w:color w:val="000000" w:themeColor="text1"/>
          <w:sz w:val="20"/>
          <w:szCs w:val="22"/>
        </w:rPr>
        <w:br/>
      </w:r>
      <w:r w:rsidR="00826558" w:rsidRPr="00C51B3C">
        <w:rPr>
          <w:rFonts w:asciiTheme="majorHAnsi" w:eastAsia="Calibri" w:hAnsiTheme="majorHAnsi" w:cs="Arial"/>
          <w:color w:val="000000" w:themeColor="text1"/>
          <w:sz w:val="20"/>
          <w:szCs w:val="22"/>
        </w:rPr>
        <w:t>Daniel</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Mendez</w:t>
      </w:r>
      <w:r w:rsidR="00826558" w:rsidRPr="00C51B3C">
        <w:rPr>
          <w:rFonts w:asciiTheme="majorHAnsi" w:hAnsiTheme="majorHAnsi" w:cs="Arial"/>
          <w:color w:val="000000" w:themeColor="text1"/>
          <w:sz w:val="20"/>
          <w:szCs w:val="22"/>
        </w:rPr>
        <w:t xml:space="preserve"> (</w:t>
      </w:r>
      <w:r w:rsidR="00826558" w:rsidRPr="00C51B3C">
        <w:rPr>
          <w:rFonts w:asciiTheme="majorHAnsi" w:eastAsia="Calibri" w:hAnsiTheme="majorHAnsi" w:cs="Arial"/>
          <w:color w:val="000000" w:themeColor="text1"/>
          <w:sz w:val="20"/>
          <w:szCs w:val="22"/>
        </w:rPr>
        <w:t>daniel</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mendez@tum</w:t>
      </w:r>
      <w:r w:rsidR="00826558" w:rsidRPr="00C51B3C">
        <w:rPr>
          <w:rFonts w:asciiTheme="majorHAnsi" w:hAnsiTheme="majorHAnsi" w:cs="Arial"/>
          <w:color w:val="000000" w:themeColor="text1"/>
          <w:sz w:val="20"/>
          <w:szCs w:val="22"/>
        </w:rPr>
        <w:t>.</w:t>
      </w:r>
      <w:r w:rsidR="00826558" w:rsidRPr="00C51B3C">
        <w:rPr>
          <w:rFonts w:asciiTheme="majorHAnsi" w:eastAsia="Calibri" w:hAnsiTheme="majorHAnsi" w:cs="Arial"/>
          <w:color w:val="000000" w:themeColor="text1"/>
          <w:sz w:val="20"/>
          <w:szCs w:val="22"/>
        </w:rPr>
        <w:t>de</w:t>
      </w:r>
      <w:r w:rsidR="00826558" w:rsidRPr="00C51B3C">
        <w:rPr>
          <w:rFonts w:asciiTheme="majorHAnsi" w:hAnsiTheme="majorHAnsi" w:cs="Arial"/>
          <w:color w:val="000000" w:themeColor="text1"/>
          <w:sz w:val="20"/>
          <w:szCs w:val="22"/>
        </w:rPr>
        <w:t>)</w:t>
      </w:r>
      <w:r w:rsidRPr="00C51B3C">
        <w:rPr>
          <w:rFonts w:asciiTheme="majorHAnsi" w:hAnsiTheme="majorHAnsi" w:cs="Arial"/>
          <w:color w:val="000000" w:themeColor="text1"/>
          <w:sz w:val="20"/>
          <w:szCs w:val="22"/>
          <w:lang w:val="en-US"/>
        </w:rPr>
        <w:fldChar w:fldCharType="end"/>
      </w:r>
    </w:p>
    <w:p w14:paraId="11D7327B" w14:textId="6A38D38E" w:rsidR="001F42CA" w:rsidRDefault="001F42CA" w:rsidP="00294F5F">
      <w:pPr>
        <w:spacing w:line="276" w:lineRule="auto"/>
        <w:rPr>
          <w:rFonts w:asciiTheme="majorHAnsi" w:hAnsiTheme="majorHAnsi" w:cs="Arial"/>
          <w:color w:val="000000" w:themeColor="text1"/>
          <w:sz w:val="16"/>
          <w:szCs w:val="22"/>
          <w:lang w:val="en-US"/>
        </w:rPr>
      </w:pPr>
    </w:p>
    <w:p w14:paraId="4335283D" w14:textId="077C6F96" w:rsidR="001F42CA" w:rsidRDefault="001F42CA" w:rsidP="00294F5F">
      <w:pPr>
        <w:spacing w:line="276" w:lineRule="auto"/>
        <w:rPr>
          <w:rFonts w:asciiTheme="majorHAnsi" w:hAnsiTheme="majorHAnsi" w:cs="Arial"/>
          <w:color w:val="000000" w:themeColor="text1"/>
          <w:sz w:val="16"/>
          <w:szCs w:val="22"/>
          <w:lang w:val="en-US"/>
        </w:rPr>
      </w:pPr>
    </w:p>
    <w:p w14:paraId="5ED7FAF1" w14:textId="77777777" w:rsidR="00C55F30" w:rsidRDefault="00C55F30" w:rsidP="00294F5F">
      <w:pPr>
        <w:spacing w:line="276" w:lineRule="auto"/>
        <w:rPr>
          <w:rFonts w:asciiTheme="majorHAnsi" w:hAnsiTheme="majorHAnsi" w:cs="Arial"/>
          <w:color w:val="000000" w:themeColor="text1"/>
          <w:sz w:val="16"/>
          <w:szCs w:val="22"/>
          <w:lang w:val="en-US"/>
        </w:rPr>
      </w:pPr>
    </w:p>
    <w:p w14:paraId="1EC2C69F" w14:textId="77777777" w:rsidR="00C55F30" w:rsidRDefault="00C55F30" w:rsidP="00294F5F">
      <w:pPr>
        <w:spacing w:line="276" w:lineRule="auto"/>
        <w:rPr>
          <w:rFonts w:asciiTheme="majorHAnsi" w:hAnsiTheme="majorHAnsi" w:cs="Arial"/>
          <w:color w:val="000000" w:themeColor="text1"/>
          <w:sz w:val="16"/>
          <w:szCs w:val="22"/>
          <w:lang w:val="en-US"/>
        </w:rPr>
      </w:pPr>
    </w:p>
    <w:p w14:paraId="69CCB1E9" w14:textId="110C2CD3" w:rsidR="001F42CA" w:rsidRDefault="00C15E71" w:rsidP="001F42CA">
      <w:pPr>
        <w:pStyle w:val="Heading1"/>
        <w:rPr>
          <w:lang w:val="en-US"/>
        </w:rPr>
      </w:pPr>
      <w:commentRangeStart w:id="6"/>
      <w:r>
        <w:rPr>
          <w:noProof/>
          <w:sz w:val="16"/>
          <w:lang w:eastAsia="en-GB"/>
        </w:rPr>
        <w:drawing>
          <wp:anchor distT="0" distB="0" distL="114300" distR="114300" simplePos="0" relativeHeight="251658240" behindDoc="0" locked="0" layoutInCell="1" allowOverlap="1" wp14:anchorId="58910968" wp14:editId="4369EDF8">
            <wp:simplePos x="0" y="0"/>
            <wp:positionH relativeFrom="margin">
              <wp:align>center</wp:align>
            </wp:positionH>
            <wp:positionV relativeFrom="margin">
              <wp:posOffset>2072640</wp:posOffset>
            </wp:positionV>
            <wp:extent cx="6422834" cy="5918056"/>
            <wp:effectExtent l="0" t="0" r="3810" b="635"/>
            <wp:wrapNone/>
            <wp:docPr id="3" name="Picture 3" descr="coding_examp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_examples.pdf"/>
                    <pic:cNvPicPr>
                      <a:picLocks noChangeAspect="1" noChangeArrowheads="1"/>
                    </pic:cNvPicPr>
                  </pic:nvPicPr>
                  <pic:blipFill rotWithShape="1">
                    <a:blip r:embed="rId8">
                      <a:extLst>
                        <a:ext uri="{28A0092B-C50C-407E-A947-70E740481C1C}">
                          <a14:useLocalDpi xmlns:a14="http://schemas.microsoft.com/office/drawing/2010/main" val="0"/>
                        </a:ext>
                      </a:extLst>
                    </a:blip>
                    <a:srcRect l="4780" t="4872" r="10780" b="40189"/>
                    <a:stretch/>
                  </pic:blipFill>
                  <pic:spPr bwMode="auto">
                    <a:xfrm>
                      <a:off x="0" y="0"/>
                      <a:ext cx="6422834" cy="59180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6"/>
      <w:r w:rsidR="003C2CF7">
        <w:rPr>
          <w:rStyle w:val="CommentReference"/>
          <w:rFonts w:asciiTheme="minorHAnsi" w:eastAsiaTheme="minorHAnsi" w:hAnsiTheme="minorHAnsi" w:cstheme="minorBidi"/>
          <w:color w:val="auto"/>
        </w:rPr>
        <w:commentReference w:id="6"/>
      </w:r>
      <w:r w:rsidR="001F42CA">
        <w:rPr>
          <w:lang w:val="en-US"/>
        </w:rPr>
        <w:t>Examples of Coding and Tagging Procedures</w:t>
      </w:r>
    </w:p>
    <w:p w14:paraId="69ADD472" w14:textId="77777777" w:rsidR="00C15E71" w:rsidRDefault="00C15E71" w:rsidP="00C15E71">
      <w:pPr>
        <w:rPr>
          <w:lang w:val="en-US"/>
        </w:rPr>
      </w:pPr>
    </w:p>
    <w:p w14:paraId="4CBBF786" w14:textId="0EAD3FB3" w:rsidR="00C15E71" w:rsidRDefault="00C15E71">
      <w:pPr>
        <w:rPr>
          <w:lang w:val="en-US"/>
        </w:rPr>
      </w:pPr>
      <w:r>
        <w:rPr>
          <w:lang w:val="en-US"/>
        </w:rPr>
        <w:br w:type="page"/>
      </w:r>
    </w:p>
    <w:p w14:paraId="07C96AAA" w14:textId="72EC322A" w:rsidR="00C55F30" w:rsidRDefault="00C55F30" w:rsidP="00C55F30">
      <w:pPr>
        <w:pStyle w:val="Heading1"/>
        <w:rPr>
          <w:lang w:val="en-US"/>
        </w:rPr>
      </w:pPr>
      <w:r>
        <w:rPr>
          <w:lang w:val="en-US"/>
        </w:rPr>
        <w:lastRenderedPageBreak/>
        <w:t>Variable Assignments (Short Free Text Variables)</w:t>
      </w:r>
    </w:p>
    <w:p w14:paraId="550DB96C" w14:textId="32EC5D84" w:rsidR="00C55F30" w:rsidRDefault="00C55F30" w:rsidP="00C15E71">
      <w:pPr>
        <w:rPr>
          <w:lang w:val="en-US"/>
        </w:rPr>
      </w:pPr>
    </w:p>
    <w:p w14:paraId="50B5B30D" w14:textId="72CAA616" w:rsidR="00C55F30" w:rsidRDefault="00C55F30" w:rsidP="00C15E71">
      <w:pPr>
        <w:rPr>
          <w:lang w:val="en-US"/>
        </w:rPr>
      </w:pPr>
      <w:r>
        <w:rPr>
          <w:noProof/>
          <w:lang w:eastAsia="en-GB"/>
        </w:rPr>
        <w:drawing>
          <wp:anchor distT="0" distB="0" distL="114300" distR="114300" simplePos="0" relativeHeight="251659264" behindDoc="0" locked="0" layoutInCell="1" allowOverlap="1" wp14:anchorId="56B02297" wp14:editId="05FE292A">
            <wp:simplePos x="0" y="0"/>
            <wp:positionH relativeFrom="margin">
              <wp:align>center</wp:align>
            </wp:positionH>
            <wp:positionV relativeFrom="paragraph">
              <wp:posOffset>1077127</wp:posOffset>
            </wp:positionV>
            <wp:extent cx="5750560" cy="5212080"/>
            <wp:effectExtent l="0" t="0" r="0" b="0"/>
            <wp:wrapNone/>
            <wp:docPr id="4" name="Picture 4" descr="../../../../Desktop/Screen%20Shot%202018-04-17%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17%20at%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52120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282A1BAE" w14:textId="30F7E869" w:rsidR="00C15E71" w:rsidRPr="00C15E71" w:rsidRDefault="00C55F30" w:rsidP="00C55F30">
      <w:pPr>
        <w:pStyle w:val="Heading1"/>
        <w:rPr>
          <w:lang w:val="en-US"/>
        </w:rPr>
      </w:pPr>
      <w:r>
        <w:rPr>
          <w:noProof/>
          <w:lang w:eastAsia="en-GB"/>
        </w:rPr>
        <w:lastRenderedPageBreak/>
        <w:drawing>
          <wp:anchor distT="0" distB="0" distL="114300" distR="114300" simplePos="0" relativeHeight="251660288" behindDoc="0" locked="0" layoutInCell="1" allowOverlap="1" wp14:anchorId="31C90D3A" wp14:editId="5B11103B">
            <wp:simplePos x="0" y="0"/>
            <wp:positionH relativeFrom="margin">
              <wp:align>center</wp:align>
            </wp:positionH>
            <wp:positionV relativeFrom="paragraph">
              <wp:posOffset>634198</wp:posOffset>
            </wp:positionV>
            <wp:extent cx="5750560" cy="7680960"/>
            <wp:effectExtent l="0" t="0" r="0" b="0"/>
            <wp:wrapNone/>
            <wp:docPr id="5" name="Picture 5" descr="../../../../Desktop/Screen%20Shot%202018-04-17%20at%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4-17%20at%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60" cy="76809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Variable Assignments (Long Free Text Variables)</w:t>
      </w:r>
    </w:p>
    <w:sectPr w:rsidR="00C15E71" w:rsidRPr="00C15E71" w:rsidSect="005B6EF4">
      <w:headerReference w:type="default" r:id="rId13"/>
      <w:footerReference w:type="even" r:id="rId14"/>
      <w:footerReference w:type="default" r:id="rId15"/>
      <w:pgSz w:w="11900" w:h="16840"/>
      <w:pgMar w:top="1418" w:right="1418" w:bottom="566" w:left="1418"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aniel Méndez" w:date="2018-04-17T17:25:00Z" w:initials="DM">
    <w:p w14:paraId="321382A4" w14:textId="5ABCC0F5" w:rsidR="003C2CF7" w:rsidRDefault="003C2CF7">
      <w:pPr>
        <w:pStyle w:val="CommentText"/>
      </w:pPr>
      <w:r>
        <w:rPr>
          <w:rStyle w:val="CommentReference"/>
        </w:rPr>
        <w:annotationRef/>
      </w:r>
      <w:r>
        <w:t xml:space="preserve">Können wir hier statt Aryan lieber so etwas wie “pale German” schreiben oder so? </w:t>
      </w:r>
      <w:r>
        <w:sym w:font="Wingdings" w:char="F04A"/>
      </w:r>
      <w:r>
        <w:t xml:space="preserve"> </w:t>
      </w:r>
      <w:bookmarkStart w:id="7" w:name="_GoBack"/>
      <w:bookmarkEnd w:id="7"/>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1382A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29604" w14:textId="77777777" w:rsidR="00D24753" w:rsidRDefault="00D24753" w:rsidP="004E78C2">
      <w:r>
        <w:separator/>
      </w:r>
    </w:p>
  </w:endnote>
  <w:endnote w:type="continuationSeparator" w:id="0">
    <w:p w14:paraId="6DDFD0DA" w14:textId="77777777" w:rsidR="00D24753" w:rsidRDefault="00D24753" w:rsidP="004E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6BC5" w14:textId="77777777" w:rsidR="00423841" w:rsidRDefault="00423841" w:rsidP="00423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BD34A5" w14:textId="77777777" w:rsidR="00423841" w:rsidRDefault="00423841" w:rsidP="004E78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A32B8" w14:textId="77777777" w:rsidR="00423841" w:rsidRDefault="00423841" w:rsidP="0042384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2CF7">
      <w:rPr>
        <w:rStyle w:val="PageNumber"/>
        <w:noProof/>
      </w:rPr>
      <w:t>4</w:t>
    </w:r>
    <w:r>
      <w:rPr>
        <w:rStyle w:val="PageNumber"/>
      </w:rPr>
      <w:fldChar w:fldCharType="end"/>
    </w:r>
  </w:p>
  <w:p w14:paraId="6E193F60" w14:textId="77777777" w:rsidR="00423841" w:rsidRDefault="00423841" w:rsidP="004E78C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1C0C7" w14:textId="77777777" w:rsidR="00D24753" w:rsidRDefault="00D24753" w:rsidP="004E78C2">
      <w:r>
        <w:separator/>
      </w:r>
    </w:p>
  </w:footnote>
  <w:footnote w:type="continuationSeparator" w:id="0">
    <w:p w14:paraId="1DED2B68" w14:textId="77777777" w:rsidR="00D24753" w:rsidRDefault="00D24753" w:rsidP="004E78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4DDBE" w14:textId="28761B14" w:rsidR="00423841" w:rsidRPr="00071269" w:rsidRDefault="00423841" w:rsidP="000C2AAC">
    <w:pPr>
      <w:pStyle w:val="Heading1"/>
      <w:jc w:val="center"/>
      <w:rPr>
        <w:rFonts w:cs="Arial"/>
        <w:color w:val="000000" w:themeColor="text1"/>
        <w:lang w:val="en-US"/>
      </w:rPr>
    </w:pPr>
    <w:r w:rsidRPr="00071269">
      <w:rPr>
        <w:rFonts w:cs="Arial"/>
        <w:color w:val="000000" w:themeColor="text1"/>
        <w:lang w:val="en-US"/>
      </w:rPr>
      <w:fldChar w:fldCharType="begin"/>
    </w:r>
    <w:r w:rsidRPr="00071269">
      <w:rPr>
        <w:rFonts w:cs="Arial"/>
        <w:color w:val="000000" w:themeColor="text1"/>
        <w:lang w:val="en-US"/>
      </w:rPr>
      <w:instrText xml:space="preserve"> REF surveyname \* MERGEFORMAT </w:instrText>
    </w:r>
    <w:r w:rsidRPr="00071269">
      <w:rPr>
        <w:rFonts w:cs="Arial"/>
        <w:color w:val="000000" w:themeColor="text1"/>
        <w:lang w:val="en-US"/>
      </w:rPr>
      <w:fldChar w:fldCharType="separate"/>
    </w:r>
    <w:r w:rsidR="00A341E6">
      <w:rPr>
        <w:rFonts w:cs="Arial"/>
        <w:color w:val="000000" w:themeColor="text1"/>
        <w:lang w:val="en-US"/>
      </w:rPr>
      <w:t>NaPiRE 2018</w:t>
    </w:r>
    <w:r w:rsidRPr="00071269">
      <w:rPr>
        <w:rFonts w:cs="Arial"/>
        <w:color w:val="000000" w:themeColor="text1"/>
        <w:lang w:val="en-US"/>
      </w:rPr>
      <w:fldChar w:fldCharType="end"/>
    </w:r>
    <w:r w:rsidRPr="00071269">
      <w:rPr>
        <w:rFonts w:cs="Arial"/>
        <w:color w:val="000000" w:themeColor="text1"/>
        <w:lang w:val="en-US"/>
      </w:rPr>
      <w:t xml:space="preserve"> Survey: Coding Instructions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192"/>
    <w:multiLevelType w:val="hybridMultilevel"/>
    <w:tmpl w:val="99FE48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31D25FD"/>
    <w:multiLevelType w:val="hybridMultilevel"/>
    <w:tmpl w:val="2340B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B116DC"/>
    <w:multiLevelType w:val="hybridMultilevel"/>
    <w:tmpl w:val="3D1A8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7684C73"/>
    <w:multiLevelType w:val="multilevel"/>
    <w:tmpl w:val="3B68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205278"/>
    <w:multiLevelType w:val="hybridMultilevel"/>
    <w:tmpl w:val="9CB8C4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870EA7"/>
    <w:multiLevelType w:val="hybridMultilevel"/>
    <w:tmpl w:val="BC5CAFCE"/>
    <w:lvl w:ilvl="0" w:tplc="0302B2E0">
      <w:start w:val="29"/>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2F42F3"/>
    <w:multiLevelType w:val="hybridMultilevel"/>
    <w:tmpl w:val="3D1A8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6C7528E"/>
    <w:multiLevelType w:val="multilevel"/>
    <w:tmpl w:val="EB04B826"/>
    <w:lvl w:ilvl="0">
      <w:start w:val="1"/>
      <w:numFmt w:val="bullet"/>
      <w:lvlText w:val="-"/>
      <w:lvlJc w:val="left"/>
      <w:pPr>
        <w:ind w:left="1080" w:hanging="360"/>
      </w:pPr>
      <w:rPr>
        <w:rFonts w:ascii="Arial" w:eastAsiaTheme="minorHAns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308C27A6"/>
    <w:multiLevelType w:val="multilevel"/>
    <w:tmpl w:val="A58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B21AD6"/>
    <w:multiLevelType w:val="hybridMultilevel"/>
    <w:tmpl w:val="89F05B6A"/>
    <w:lvl w:ilvl="0" w:tplc="0809000F">
      <w:start w:val="1"/>
      <w:numFmt w:val="decimal"/>
      <w:lvlText w:val="%1."/>
      <w:lvlJc w:val="left"/>
      <w:pPr>
        <w:ind w:left="72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0">
    <w:nsid w:val="3AF1672D"/>
    <w:multiLevelType w:val="hybridMultilevel"/>
    <w:tmpl w:val="11B479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4E51FC"/>
    <w:multiLevelType w:val="hybridMultilevel"/>
    <w:tmpl w:val="3E22E938"/>
    <w:lvl w:ilvl="0" w:tplc="B750EF0C">
      <w:start w:val="1"/>
      <w:numFmt w:val="decimal"/>
      <w:lvlText w:val="%1."/>
      <w:lvlJc w:val="left"/>
      <w:pPr>
        <w:ind w:left="720" w:hanging="360"/>
      </w:pPr>
      <w:rPr>
        <w:rFonts w:asciiTheme="majorHAnsi" w:eastAsiaTheme="minorHAnsi" w:hAnsiTheme="maj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D54743"/>
    <w:multiLevelType w:val="hybridMultilevel"/>
    <w:tmpl w:val="89F05B6A"/>
    <w:lvl w:ilvl="0" w:tplc="0809000F">
      <w:start w:val="1"/>
      <w:numFmt w:val="decimal"/>
      <w:lvlText w:val="%1."/>
      <w:lvlJc w:val="left"/>
      <w:pPr>
        <w:ind w:left="72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3">
    <w:nsid w:val="44054308"/>
    <w:multiLevelType w:val="hybridMultilevel"/>
    <w:tmpl w:val="31FE5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544D77"/>
    <w:multiLevelType w:val="hybridMultilevel"/>
    <w:tmpl w:val="B44A0060"/>
    <w:lvl w:ilvl="0" w:tplc="E1E6D1D0">
      <w:start w:val="3"/>
      <w:numFmt w:val="bullet"/>
      <w:lvlText w:val="-"/>
      <w:lvlJc w:val="left"/>
      <w:pPr>
        <w:ind w:left="720" w:hanging="360"/>
      </w:pPr>
      <w:rPr>
        <w:rFonts w:ascii="Calibri Light" w:eastAsiaTheme="minorHAnsi"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34624A"/>
    <w:multiLevelType w:val="hybridMultilevel"/>
    <w:tmpl w:val="E2E02D36"/>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6">
    <w:nsid w:val="6A6D2550"/>
    <w:multiLevelType w:val="hybridMultilevel"/>
    <w:tmpl w:val="9E20C5BC"/>
    <w:lvl w:ilvl="0" w:tplc="3512751E">
      <w:start w:val="1"/>
      <w:numFmt w:val="decimal"/>
      <w:lvlText w:val="%1."/>
      <w:lvlJc w:val="left"/>
      <w:pPr>
        <w:ind w:left="720" w:hanging="360"/>
      </w:pPr>
      <w:rPr>
        <w:rFonts w:asciiTheme="majorHAnsi" w:eastAsia="Calibri" w:hAnsiTheme="majorHAnsi"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8B648C"/>
    <w:multiLevelType w:val="hybridMultilevel"/>
    <w:tmpl w:val="9E20C5BC"/>
    <w:lvl w:ilvl="0" w:tplc="3512751E">
      <w:start w:val="1"/>
      <w:numFmt w:val="decimal"/>
      <w:lvlText w:val="%1."/>
      <w:lvlJc w:val="left"/>
      <w:pPr>
        <w:ind w:left="720" w:hanging="360"/>
      </w:pPr>
      <w:rPr>
        <w:rFonts w:asciiTheme="majorHAnsi" w:eastAsia="Calibri" w:hAnsiTheme="majorHAnsi"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3D75567"/>
    <w:multiLevelType w:val="hybridMultilevel"/>
    <w:tmpl w:val="3D1A8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90678E"/>
    <w:multiLevelType w:val="hybridMultilevel"/>
    <w:tmpl w:val="00E0D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F75C58"/>
    <w:multiLevelType w:val="hybridMultilevel"/>
    <w:tmpl w:val="33C8C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F995314"/>
    <w:multiLevelType w:val="hybridMultilevel"/>
    <w:tmpl w:val="345886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4"/>
  </w:num>
  <w:num w:numId="5">
    <w:abstractNumId w:val="13"/>
  </w:num>
  <w:num w:numId="6">
    <w:abstractNumId w:val="18"/>
  </w:num>
  <w:num w:numId="7">
    <w:abstractNumId w:val="6"/>
  </w:num>
  <w:num w:numId="8">
    <w:abstractNumId w:val="17"/>
  </w:num>
  <w:num w:numId="9">
    <w:abstractNumId w:val="0"/>
  </w:num>
  <w:num w:numId="10">
    <w:abstractNumId w:val="7"/>
  </w:num>
  <w:num w:numId="11">
    <w:abstractNumId w:val="10"/>
  </w:num>
  <w:num w:numId="12">
    <w:abstractNumId w:val="11"/>
  </w:num>
  <w:num w:numId="13">
    <w:abstractNumId w:val="2"/>
  </w:num>
  <w:num w:numId="14">
    <w:abstractNumId w:val="14"/>
  </w:num>
  <w:num w:numId="15">
    <w:abstractNumId w:val="19"/>
  </w:num>
  <w:num w:numId="16">
    <w:abstractNumId w:val="1"/>
  </w:num>
  <w:num w:numId="17">
    <w:abstractNumId w:val="21"/>
  </w:num>
  <w:num w:numId="18">
    <w:abstractNumId w:val="15"/>
  </w:num>
  <w:num w:numId="19">
    <w:abstractNumId w:val="9"/>
  </w:num>
  <w:num w:numId="20">
    <w:abstractNumId w:val="20"/>
  </w:num>
  <w:num w:numId="21">
    <w:abstractNumId w:val="16"/>
  </w:num>
  <w:num w:numId="22">
    <w:abstractNumId w:val="1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éndez">
    <w15:presenceInfo w15:providerId="None" w15:userId="Daniel Mé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1AD"/>
    <w:rsid w:val="0000611A"/>
    <w:rsid w:val="00010A9F"/>
    <w:rsid w:val="00071269"/>
    <w:rsid w:val="00085CF0"/>
    <w:rsid w:val="00094AA4"/>
    <w:rsid w:val="000A0AB5"/>
    <w:rsid w:val="000A0C49"/>
    <w:rsid w:val="000C2AAC"/>
    <w:rsid w:val="001021A7"/>
    <w:rsid w:val="00106B4E"/>
    <w:rsid w:val="00124667"/>
    <w:rsid w:val="001403CA"/>
    <w:rsid w:val="00186B1A"/>
    <w:rsid w:val="001A76B5"/>
    <w:rsid w:val="001D20FE"/>
    <w:rsid w:val="001F42CA"/>
    <w:rsid w:val="001F68CD"/>
    <w:rsid w:val="00212D44"/>
    <w:rsid w:val="00217522"/>
    <w:rsid w:val="002333C3"/>
    <w:rsid w:val="002509A4"/>
    <w:rsid w:val="00294F5F"/>
    <w:rsid w:val="002C3E6C"/>
    <w:rsid w:val="002D20A5"/>
    <w:rsid w:val="00314A97"/>
    <w:rsid w:val="00340D0F"/>
    <w:rsid w:val="003754B9"/>
    <w:rsid w:val="003A29AB"/>
    <w:rsid w:val="003B2833"/>
    <w:rsid w:val="003C2CF7"/>
    <w:rsid w:val="003F6D7B"/>
    <w:rsid w:val="00407D88"/>
    <w:rsid w:val="00423841"/>
    <w:rsid w:val="004478CB"/>
    <w:rsid w:val="004811F5"/>
    <w:rsid w:val="004903B0"/>
    <w:rsid w:val="00494797"/>
    <w:rsid w:val="004A6C89"/>
    <w:rsid w:val="004E78C2"/>
    <w:rsid w:val="00506863"/>
    <w:rsid w:val="00511A18"/>
    <w:rsid w:val="00523596"/>
    <w:rsid w:val="0052510E"/>
    <w:rsid w:val="005437B4"/>
    <w:rsid w:val="00597A34"/>
    <w:rsid w:val="005B6EF4"/>
    <w:rsid w:val="005D1ED3"/>
    <w:rsid w:val="00617148"/>
    <w:rsid w:val="00626B78"/>
    <w:rsid w:val="00653465"/>
    <w:rsid w:val="006C1BC7"/>
    <w:rsid w:val="006D3C3A"/>
    <w:rsid w:val="00732D28"/>
    <w:rsid w:val="007C5396"/>
    <w:rsid w:val="007C68D6"/>
    <w:rsid w:val="007D0E03"/>
    <w:rsid w:val="007E0B4A"/>
    <w:rsid w:val="0080711C"/>
    <w:rsid w:val="00826558"/>
    <w:rsid w:val="00831DD0"/>
    <w:rsid w:val="00831E51"/>
    <w:rsid w:val="008540D9"/>
    <w:rsid w:val="00892155"/>
    <w:rsid w:val="008A1A20"/>
    <w:rsid w:val="008D6F03"/>
    <w:rsid w:val="008E265A"/>
    <w:rsid w:val="008E33C5"/>
    <w:rsid w:val="008F5A05"/>
    <w:rsid w:val="009037D2"/>
    <w:rsid w:val="009103E6"/>
    <w:rsid w:val="00913D3C"/>
    <w:rsid w:val="009775AA"/>
    <w:rsid w:val="00986BC7"/>
    <w:rsid w:val="009F515F"/>
    <w:rsid w:val="00A141A3"/>
    <w:rsid w:val="00A2497F"/>
    <w:rsid w:val="00A31A7B"/>
    <w:rsid w:val="00A341E6"/>
    <w:rsid w:val="00A353AE"/>
    <w:rsid w:val="00A6697C"/>
    <w:rsid w:val="00A723C1"/>
    <w:rsid w:val="00AC4A0C"/>
    <w:rsid w:val="00AC6395"/>
    <w:rsid w:val="00AE3B29"/>
    <w:rsid w:val="00B25C8E"/>
    <w:rsid w:val="00B35E9F"/>
    <w:rsid w:val="00B61B17"/>
    <w:rsid w:val="00BA2227"/>
    <w:rsid w:val="00BB0E16"/>
    <w:rsid w:val="00BF0A22"/>
    <w:rsid w:val="00C0405F"/>
    <w:rsid w:val="00C15E71"/>
    <w:rsid w:val="00C212F2"/>
    <w:rsid w:val="00C22041"/>
    <w:rsid w:val="00C51B3C"/>
    <w:rsid w:val="00C55F30"/>
    <w:rsid w:val="00D211AD"/>
    <w:rsid w:val="00D24753"/>
    <w:rsid w:val="00D33BCA"/>
    <w:rsid w:val="00D70D0E"/>
    <w:rsid w:val="00D764F1"/>
    <w:rsid w:val="00DB7C75"/>
    <w:rsid w:val="00E21EB0"/>
    <w:rsid w:val="00E4694D"/>
    <w:rsid w:val="00E47539"/>
    <w:rsid w:val="00E522B2"/>
    <w:rsid w:val="00E62FBB"/>
    <w:rsid w:val="00E64376"/>
    <w:rsid w:val="00E668AC"/>
    <w:rsid w:val="00E81A7A"/>
    <w:rsid w:val="00EF04C4"/>
    <w:rsid w:val="00EF6236"/>
    <w:rsid w:val="00F340E9"/>
    <w:rsid w:val="00F36DDF"/>
    <w:rsid w:val="00F36EF0"/>
    <w:rsid w:val="00F51956"/>
    <w:rsid w:val="00F665EB"/>
    <w:rsid w:val="00F85971"/>
    <w:rsid w:val="00FC4CC6"/>
    <w:rsid w:val="00FF4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A7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5E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1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9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11AD"/>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D211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11AD"/>
    <w:pPr>
      <w:ind w:left="720"/>
      <w:contextualSpacing/>
    </w:pPr>
  </w:style>
  <w:style w:type="character" w:customStyle="1" w:styleId="Heading1Char">
    <w:name w:val="Heading 1 Char"/>
    <w:basedOn w:val="DefaultParagraphFont"/>
    <w:link w:val="Heading1"/>
    <w:uiPriority w:val="9"/>
    <w:rsid w:val="00B35E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78C2"/>
    <w:rPr>
      <w:color w:val="0563C1" w:themeColor="hyperlink"/>
      <w:u w:val="single"/>
    </w:rPr>
  </w:style>
  <w:style w:type="paragraph" w:styleId="Header">
    <w:name w:val="header"/>
    <w:basedOn w:val="Normal"/>
    <w:link w:val="HeaderChar"/>
    <w:uiPriority w:val="99"/>
    <w:unhideWhenUsed/>
    <w:rsid w:val="004E78C2"/>
    <w:pPr>
      <w:tabs>
        <w:tab w:val="center" w:pos="4536"/>
        <w:tab w:val="right" w:pos="9072"/>
      </w:tabs>
    </w:pPr>
  </w:style>
  <w:style w:type="character" w:customStyle="1" w:styleId="HeaderChar">
    <w:name w:val="Header Char"/>
    <w:basedOn w:val="DefaultParagraphFont"/>
    <w:link w:val="Header"/>
    <w:uiPriority w:val="99"/>
    <w:rsid w:val="004E78C2"/>
  </w:style>
  <w:style w:type="paragraph" w:styleId="Footer">
    <w:name w:val="footer"/>
    <w:basedOn w:val="Normal"/>
    <w:link w:val="FooterChar"/>
    <w:uiPriority w:val="99"/>
    <w:unhideWhenUsed/>
    <w:rsid w:val="004E78C2"/>
    <w:pPr>
      <w:tabs>
        <w:tab w:val="center" w:pos="4536"/>
        <w:tab w:val="right" w:pos="9072"/>
      </w:tabs>
    </w:pPr>
  </w:style>
  <w:style w:type="character" w:customStyle="1" w:styleId="FooterChar">
    <w:name w:val="Footer Char"/>
    <w:basedOn w:val="DefaultParagraphFont"/>
    <w:link w:val="Footer"/>
    <w:uiPriority w:val="99"/>
    <w:rsid w:val="004E78C2"/>
  </w:style>
  <w:style w:type="character" w:styleId="PageNumber">
    <w:name w:val="page number"/>
    <w:basedOn w:val="DefaultParagraphFont"/>
    <w:uiPriority w:val="99"/>
    <w:semiHidden/>
    <w:unhideWhenUsed/>
    <w:rsid w:val="004E78C2"/>
  </w:style>
  <w:style w:type="character" w:customStyle="1" w:styleId="Heading3Char">
    <w:name w:val="Heading 3 Char"/>
    <w:basedOn w:val="DefaultParagraphFont"/>
    <w:link w:val="Heading3"/>
    <w:uiPriority w:val="9"/>
    <w:rsid w:val="002509A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C040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05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665EB"/>
    <w:rPr>
      <w:sz w:val="18"/>
      <w:szCs w:val="18"/>
    </w:rPr>
  </w:style>
  <w:style w:type="paragraph" w:styleId="CommentText">
    <w:name w:val="annotation text"/>
    <w:basedOn w:val="Normal"/>
    <w:link w:val="CommentTextChar"/>
    <w:uiPriority w:val="99"/>
    <w:semiHidden/>
    <w:unhideWhenUsed/>
    <w:rsid w:val="00F665EB"/>
  </w:style>
  <w:style w:type="character" w:customStyle="1" w:styleId="CommentTextChar">
    <w:name w:val="Comment Text Char"/>
    <w:basedOn w:val="DefaultParagraphFont"/>
    <w:link w:val="CommentText"/>
    <w:uiPriority w:val="99"/>
    <w:semiHidden/>
    <w:rsid w:val="00F665EB"/>
  </w:style>
  <w:style w:type="paragraph" w:styleId="CommentSubject">
    <w:name w:val="annotation subject"/>
    <w:basedOn w:val="CommentText"/>
    <w:next w:val="CommentText"/>
    <w:link w:val="CommentSubjectChar"/>
    <w:uiPriority w:val="99"/>
    <w:semiHidden/>
    <w:unhideWhenUsed/>
    <w:rsid w:val="00F665EB"/>
    <w:rPr>
      <w:b/>
      <w:bCs/>
      <w:sz w:val="20"/>
      <w:szCs w:val="20"/>
    </w:rPr>
  </w:style>
  <w:style w:type="character" w:customStyle="1" w:styleId="CommentSubjectChar">
    <w:name w:val="Comment Subject Char"/>
    <w:basedOn w:val="CommentTextChar"/>
    <w:link w:val="CommentSubject"/>
    <w:uiPriority w:val="99"/>
    <w:semiHidden/>
    <w:rsid w:val="00F665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730721">
      <w:bodyDiv w:val="1"/>
      <w:marLeft w:val="0"/>
      <w:marRight w:val="0"/>
      <w:marTop w:val="0"/>
      <w:marBottom w:val="0"/>
      <w:divBdr>
        <w:top w:val="none" w:sz="0" w:space="0" w:color="auto"/>
        <w:left w:val="none" w:sz="0" w:space="0" w:color="auto"/>
        <w:bottom w:val="none" w:sz="0" w:space="0" w:color="auto"/>
        <w:right w:val="none" w:sz="0" w:space="0" w:color="auto"/>
      </w:divBdr>
    </w:div>
    <w:div w:id="1112478581">
      <w:bodyDiv w:val="1"/>
      <w:marLeft w:val="0"/>
      <w:marRight w:val="0"/>
      <w:marTop w:val="0"/>
      <w:marBottom w:val="0"/>
      <w:divBdr>
        <w:top w:val="none" w:sz="0" w:space="0" w:color="auto"/>
        <w:left w:val="none" w:sz="0" w:space="0" w:color="auto"/>
        <w:bottom w:val="none" w:sz="0" w:space="0" w:color="auto"/>
        <w:right w:val="none" w:sz="0" w:space="0" w:color="auto"/>
      </w:divBdr>
    </w:div>
    <w:div w:id="16911052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23F81C-940F-DD4B-99A2-72DAA898E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1101</Words>
  <Characters>6282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Technische Universität München</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Coupette</dc:creator>
  <cp:keywords/>
  <dc:description/>
  <cp:lastModifiedBy>Daniel Méndez</cp:lastModifiedBy>
  <cp:revision>9</cp:revision>
  <cp:lastPrinted>2018-04-08T15:33:00Z</cp:lastPrinted>
  <dcterms:created xsi:type="dcterms:W3CDTF">2018-04-17T09:08:00Z</dcterms:created>
  <dcterms:modified xsi:type="dcterms:W3CDTF">2018-04-17T15:28:00Z</dcterms:modified>
</cp:coreProperties>
</file>